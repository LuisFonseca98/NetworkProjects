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25"/>
        <w:gridCol w:w="430"/>
        <w:gridCol w:w="3685"/>
        <w:gridCol w:w="1982"/>
        <w:gridCol w:w="944"/>
        <w:gridCol w:w="903"/>
        <w:gridCol w:w="1696"/>
      </w:tblGrid>
      <w:tr w:rsidR="0001554C" w:rsidRPr="00CA5607" w14:paraId="5DE947FC" w14:textId="77777777" w:rsidTr="0001554C">
        <w:tc>
          <w:tcPr>
            <w:tcW w:w="706" w:type="dxa"/>
          </w:tcPr>
          <w:p w14:paraId="5B89C571" w14:textId="387313F8" w:rsidR="0001554C" w:rsidRPr="00CA5607" w:rsidRDefault="0001554C" w:rsidP="0097559B">
            <w:pPr>
              <w:spacing w:before="120"/>
              <w:rPr>
                <w:rFonts w:cs="Calibri"/>
                <w:szCs w:val="20"/>
              </w:rPr>
            </w:pPr>
            <w:r w:rsidRPr="00CA5607">
              <w:rPr>
                <w:rFonts w:cs="Calibri"/>
                <w:szCs w:val="20"/>
              </w:rPr>
              <w:t>Nome</w:t>
            </w:r>
            <w:r w:rsidRPr="00CA5607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6" w:type="dxa"/>
            <w:gridSpan w:val="5"/>
            <w:tcBorders>
              <w:bottom w:val="single" w:sz="4" w:space="0" w:color="auto"/>
            </w:tcBorders>
          </w:tcPr>
          <w:p w14:paraId="4F685804" w14:textId="03A4D56E" w:rsidR="0001554C" w:rsidRPr="00CA5607" w:rsidRDefault="0001554C" w:rsidP="00276B9E">
            <w:pPr>
              <w:spacing w:before="120"/>
              <w:rPr>
                <w:rFonts w:cs="Calibri"/>
                <w:szCs w:val="20"/>
              </w:rPr>
            </w:pPr>
            <w:r w:rsidRPr="00CA5607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903" w:type="dxa"/>
          </w:tcPr>
          <w:p w14:paraId="710574BB" w14:textId="49B13912" w:rsidR="0001554C" w:rsidRPr="00CA5607" w:rsidRDefault="0001554C" w:rsidP="00276B9E">
            <w:pPr>
              <w:spacing w:before="120"/>
              <w:rPr>
                <w:rFonts w:cs="Calibri"/>
                <w:szCs w:val="20"/>
              </w:rPr>
            </w:pPr>
            <w:r w:rsidRPr="00CA5607">
              <w:rPr>
                <w:rFonts w:cs="Calibri"/>
                <w:szCs w:val="20"/>
              </w:rPr>
              <w:t xml:space="preserve"> </w:t>
            </w:r>
            <w:proofErr w:type="spellStart"/>
            <w:r w:rsidRPr="00CA5607">
              <w:rPr>
                <w:rFonts w:cs="Calibri"/>
                <w:szCs w:val="20"/>
              </w:rPr>
              <w:t>Número</w:t>
            </w:r>
            <w:proofErr w:type="spellEnd"/>
            <w:r w:rsidRPr="00CA5607">
              <w:rPr>
                <w:rFonts w:cs="Calibri"/>
                <w:szCs w:val="20"/>
              </w:rPr>
              <w:t>:</w:t>
            </w:r>
          </w:p>
        </w:tc>
        <w:tc>
          <w:tcPr>
            <w:tcW w:w="1696" w:type="dxa"/>
            <w:tcBorders>
              <w:bottom w:val="single" w:sz="4" w:space="0" w:color="auto"/>
            </w:tcBorders>
          </w:tcPr>
          <w:p w14:paraId="795C1D9F" w14:textId="77777777" w:rsidR="0001554C" w:rsidRPr="00CA5607" w:rsidRDefault="0001554C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01554C" w:rsidRPr="00CA5607" w14:paraId="02C0B58B" w14:textId="77777777" w:rsidTr="0001554C">
        <w:tc>
          <w:tcPr>
            <w:tcW w:w="5246" w:type="dxa"/>
            <w:gridSpan w:val="4"/>
          </w:tcPr>
          <w:p w14:paraId="0367BEE6" w14:textId="2DA1937C" w:rsidR="0001554C" w:rsidRPr="00CA5607" w:rsidRDefault="0001554C" w:rsidP="00697A3C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A5607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9" w:type="dxa"/>
            <w:gridSpan w:val="3"/>
          </w:tcPr>
          <w:p w14:paraId="597B65B0" w14:textId="123C04D3" w:rsidR="0001554C" w:rsidRPr="00CA5607" w:rsidRDefault="0001554C" w:rsidP="008C4D90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A5607">
              <w:rPr>
                <w:rFonts w:cs="Calibri"/>
                <w:sz w:val="18"/>
                <w:szCs w:val="20"/>
                <w:lang w:val="pt-PT"/>
              </w:rPr>
              <w:t xml:space="preserve">Docente:  </w:t>
            </w:r>
            <w:r w:rsidR="00E31A72" w:rsidRPr="00CA5607">
              <w:rPr>
                <w:rFonts w:cs="Calibri"/>
                <w:sz w:val="18"/>
                <w:szCs w:val="20"/>
                <w:lang w:val="pt-PT"/>
              </w:rPr>
              <w:t>JF</w:t>
            </w:r>
            <w:r w:rsidR="00E31A72"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E31A72"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2B38CC">
              <w:rPr>
                <w:rFonts w:cs="Calibri"/>
                <w:sz w:val="18"/>
                <w:szCs w:val="20"/>
                <w:lang w:val="pt-PT"/>
              </w:rPr>
              <w:t>JV</w:t>
            </w:r>
            <w:r w:rsidR="002B38CC" w:rsidRPr="00CA5607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="002B38CC"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2B38C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="00E31A72" w:rsidRPr="00CA5607"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 w:rsidR="00E31A72" w:rsidRPr="00CA5607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="00E31A72"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E31A72"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="00E31A72" w:rsidRPr="00CA5607"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 w:rsidR="00E31A72" w:rsidRPr="00CA5607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="00E31A72"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E31A72"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E31A72" w:rsidRPr="00CA5607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="00E31A72"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696" w:type="dxa"/>
          </w:tcPr>
          <w:p w14:paraId="6DF8F44A" w14:textId="77777777" w:rsidR="0001554C" w:rsidRPr="00CA5607" w:rsidRDefault="0001554C" w:rsidP="00793DEF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A5607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01554C" w:rsidRPr="008A5171" w14:paraId="2B7364EC" w14:textId="67DBB375" w:rsidTr="0001554C">
        <w:trPr>
          <w:trHeight w:val="329"/>
        </w:trPr>
        <w:tc>
          <w:tcPr>
            <w:tcW w:w="1131" w:type="dxa"/>
            <w:gridSpan w:val="2"/>
          </w:tcPr>
          <w:p w14:paraId="3601564F" w14:textId="1EACE368" w:rsidR="0001554C" w:rsidRPr="00CA5607" w:rsidRDefault="0001554C" w:rsidP="00581F8B">
            <w:pPr>
              <w:spacing w:before="120"/>
              <w:rPr>
                <w:lang w:val="pt-PT"/>
              </w:rPr>
            </w:pPr>
            <w:r w:rsidRPr="00CA560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A9F74E" wp14:editId="2D9D260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10A68E67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D+6QvE0AEAAPsDAAAO&#10;AAAAAAAAAAAAAAAAACwCAABkcnMvZTJvRG9jLnhtbFBLAQItABQABgAIAAAAIQCFooSz3gAAAAgB&#10;AAAPAAAAAAAAAAAAAAAAACgEAABkcnMvZG93bnJldi54bWxQSwUGAAAAAAQABADzAAAAMwUAAAAA&#10;" strokecolor="black [3213]"/>
                  </w:pict>
                </mc:Fallback>
              </mc:AlternateContent>
            </w:r>
            <w:r w:rsidRPr="00CA560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9DD491" wp14:editId="699CCAF8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7828132" id="Straight Connector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G4m8DwQEAAMUDAAAOAAAAAAAAAAAAAAAAACwC&#10;AABkcnMvZTJvRG9jLnhtbFBLAQItABQABgAIAAAAIQCU+C0o3gAAAAgBAAAPAAAAAAAAAAAAAAAA&#10;ABkEAABkcnMvZG93bnJldi54bWxQSwUGAAAAAAQABADzAAAAJAUAAAAA&#10;" strokecolor="black [3040]"/>
                  </w:pict>
                </mc:Fallback>
              </mc:AlternateContent>
            </w:r>
            <w:r w:rsidRPr="00CA5607">
              <w:rPr>
                <w:lang w:val="pt-PT"/>
              </w:rPr>
              <w:t xml:space="preserve">Exemplo:   V </w:t>
            </w:r>
            <w:r w:rsidRPr="00CA5607">
              <w:rPr>
                <w:rFonts w:ascii="Cambria Math" w:hAnsi="Cambria Math" w:cs="Cambria Math"/>
                <w:lang w:val="pt-PT"/>
              </w:rPr>
              <w:t>⃞</w:t>
            </w:r>
            <w:r w:rsidRPr="00CA5607">
              <w:rPr>
                <w:lang w:val="pt-PT"/>
              </w:rPr>
              <w:t xml:space="preserve"> </w:t>
            </w:r>
          </w:p>
        </w:tc>
        <w:tc>
          <w:tcPr>
            <w:tcW w:w="430" w:type="dxa"/>
          </w:tcPr>
          <w:p w14:paraId="6C58F31C" w14:textId="20803BD0" w:rsidR="0001554C" w:rsidRPr="00CA5607" w:rsidRDefault="0001554C" w:rsidP="00581F8B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A5607">
              <w:rPr>
                <w:lang w:val="pt-PT"/>
              </w:rPr>
              <w:t xml:space="preserve">  F </w:t>
            </w:r>
            <w:r w:rsidRPr="00CA5607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5667" w:type="dxa"/>
            <w:gridSpan w:val="2"/>
          </w:tcPr>
          <w:p w14:paraId="381F154B" w14:textId="00F97019" w:rsidR="0001554C" w:rsidRPr="00CA5607" w:rsidRDefault="0001554C" w:rsidP="0001554C">
            <w:pPr>
              <w:spacing w:before="120"/>
              <w:jc w:val="center"/>
              <w:rPr>
                <w:rFonts w:cs="Calibri"/>
                <w:sz w:val="18"/>
                <w:szCs w:val="20"/>
                <w:lang w:val="pt-PT"/>
              </w:rPr>
            </w:pPr>
            <w:r w:rsidRPr="00CA5607">
              <w:rPr>
                <w:rFonts w:cs="Calibri"/>
                <w:sz w:val="18"/>
                <w:szCs w:val="20"/>
                <w:lang w:val="pt-PT"/>
              </w:rPr>
              <w:t>No exame responda às perguntas assinadas com [E]</w:t>
            </w:r>
          </w:p>
        </w:tc>
        <w:tc>
          <w:tcPr>
            <w:tcW w:w="3543" w:type="dxa"/>
            <w:gridSpan w:val="3"/>
          </w:tcPr>
          <w:p w14:paraId="72807D0C" w14:textId="58DA3BBC" w:rsidR="0001554C" w:rsidRPr="00CA5607" w:rsidRDefault="0001554C" w:rsidP="0001554C">
            <w:pPr>
              <w:spacing w:before="120"/>
              <w:jc w:val="left"/>
              <w:rPr>
                <w:lang w:val="en-GB"/>
              </w:rPr>
            </w:pPr>
            <w:proofErr w:type="spellStart"/>
            <w:r w:rsidRPr="00CA5607">
              <w:rPr>
                <w:rFonts w:cs="Calibri"/>
                <w:sz w:val="18"/>
                <w:szCs w:val="20"/>
                <w:lang w:val="en-GB"/>
              </w:rPr>
              <w:t>Exame</w:t>
            </w:r>
            <w:proofErr w:type="spellEnd"/>
            <w:r w:rsidRPr="00CA5607">
              <w:rPr>
                <w:rFonts w:cs="Calibri"/>
                <w:sz w:val="18"/>
                <w:szCs w:val="20"/>
                <w:lang w:val="en-GB"/>
              </w:rPr>
              <w:t xml:space="preserve">  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</w:t>
            </w:r>
            <w:r w:rsidRPr="00CA5607">
              <w:rPr>
                <w:rFonts w:cs="Calibri"/>
                <w:sz w:val="18"/>
                <w:szCs w:val="20"/>
                <w:lang w:val="en-GB"/>
              </w:rPr>
              <w:t xml:space="preserve">Rep. 1º Teste 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R</w:t>
            </w:r>
            <w:r w:rsidRPr="00CA5607">
              <w:rPr>
                <w:rFonts w:cs="Calibri"/>
                <w:sz w:val="18"/>
                <w:szCs w:val="20"/>
                <w:lang w:val="en-GB"/>
              </w:rPr>
              <w:t xml:space="preserve">ep. 2º Teste 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</w:tr>
    </w:tbl>
    <w:p w14:paraId="4D4586D6" w14:textId="1B4457F2" w:rsidR="00A95BFC" w:rsidRPr="00782664" w:rsidRDefault="00160019" w:rsidP="00A95BFC">
      <w:pPr>
        <w:pStyle w:val="Pergunta"/>
      </w:pPr>
      <w:r>
        <w:t xml:space="preserve">[E] </w:t>
      </w:r>
      <w:r w:rsidR="00A95BFC">
        <w:t>Considere as diferentes tecnologias utilizadas nas redes residenciais de acesso à Internet:</w:t>
      </w:r>
      <w:r w:rsidR="00A95BFC" w:rsidRPr="00782664">
        <w:t xml:space="preserve"> </w:t>
      </w:r>
    </w:p>
    <w:p w14:paraId="7F5293E2" w14:textId="60F0CA61" w:rsidR="00A95BFC" w:rsidRPr="007F7726" w:rsidRDefault="00A95BFC" w:rsidP="00A95BFC">
      <w:pPr>
        <w:pStyle w:val="Hipotese"/>
      </w:pPr>
      <w:r w:rsidRPr="007F7726">
        <w:t xml:space="preserve">A tecnologia DSL </w:t>
      </w:r>
      <w:r>
        <w:t>permite a transmissão de TV sobre IP (IPTV) sobre cabos de cobre</w:t>
      </w:r>
      <w:r w:rsidRPr="00A64511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1E0044A2" w14:textId="77777777" w:rsidR="00A95BFC" w:rsidRDefault="00A95BFC" w:rsidP="00A95BFC">
      <w:pPr>
        <w:pStyle w:val="Hipotese"/>
      </w:pPr>
      <w:r w:rsidRPr="000A4044">
        <w:t xml:space="preserve">A Gigabit Passive </w:t>
      </w:r>
      <w:proofErr w:type="spellStart"/>
      <w:r w:rsidRPr="000A4044">
        <w:t>Optical</w:t>
      </w:r>
      <w:proofErr w:type="spellEnd"/>
      <w:r w:rsidRPr="000A4044">
        <w:t xml:space="preserve"> Network</w:t>
      </w:r>
      <w:r w:rsidRPr="006C4206">
        <w:t xml:space="preserve"> (GPON) utiliza </w:t>
      </w:r>
      <w:r>
        <w:t>F</w:t>
      </w:r>
      <w:r w:rsidRPr="006C4206">
        <w:t xml:space="preserve">DM no envio de dados no canal </w:t>
      </w:r>
      <w:proofErr w:type="spellStart"/>
      <w:r w:rsidRPr="0010178F">
        <w:rPr>
          <w:i/>
        </w:rPr>
        <w:t>upstream</w:t>
      </w:r>
      <w:proofErr w:type="spellEnd"/>
      <w:r>
        <w:rPr>
          <w:i/>
        </w:rPr>
        <w:t xml:space="preserve"> </w:t>
      </w:r>
      <w:r>
        <w:rPr>
          <w:vanish/>
          <w:color w:val="FF0000"/>
        </w:rPr>
        <w:t>F</w:t>
      </w:r>
    </w:p>
    <w:p w14:paraId="0B55B453" w14:textId="432D340A" w:rsidR="00A95BFC" w:rsidRPr="006C4206" w:rsidRDefault="00A95BFC" w:rsidP="00A95BFC">
      <w:pPr>
        <w:pStyle w:val="Hipotese"/>
      </w:pPr>
      <w:r>
        <w:t>O cabo coaxial permite a transmissão de Voz sobre IP e vídeo no mesmo cabo</w:t>
      </w:r>
      <w:r w:rsidRPr="00A64511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71F393D7" w14:textId="1E5F72CC" w:rsidR="00A95BFC" w:rsidRPr="006C4206" w:rsidRDefault="00A95BFC" w:rsidP="00A95BFC">
      <w:pPr>
        <w:pStyle w:val="Hipotese"/>
      </w:pPr>
      <w:r>
        <w:t>Os equipamentos terminais das redes GPON</w:t>
      </w:r>
      <w:r w:rsidR="0082790D">
        <w:t xml:space="preserve"> são designados de</w:t>
      </w:r>
      <w:r>
        <w:t xml:space="preserve"> OG</w:t>
      </w:r>
      <w:r w:rsidR="008C5FD6">
        <w:t>T</w:t>
      </w:r>
      <w:r>
        <w:t xml:space="preserve"> (</w:t>
      </w:r>
      <w:proofErr w:type="spellStart"/>
      <w:r>
        <w:t>Optical</w:t>
      </w:r>
      <w:proofErr w:type="spellEnd"/>
      <w:r>
        <w:t xml:space="preserve"> GPON </w:t>
      </w:r>
      <w:proofErr w:type="spellStart"/>
      <w:r>
        <w:t>Termination</w:t>
      </w:r>
      <w:proofErr w:type="spellEnd"/>
      <w:r>
        <w:t>)</w:t>
      </w:r>
      <w:r w:rsidRPr="00A95BF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756FE45B" w14:textId="77777777" w:rsidR="00A95BFC" w:rsidRPr="00434990" w:rsidRDefault="00A95BFC" w:rsidP="00A95BFC">
      <w:pPr>
        <w:pStyle w:val="Pergunta"/>
        <w:rPr>
          <w:lang w:eastAsia="en-GB"/>
        </w:rPr>
      </w:pPr>
      <w:r w:rsidRPr="00C77A22">
        <w:rPr>
          <w:lang w:eastAsia="en-GB"/>
        </w:rPr>
        <w:t xml:space="preserve">Considere a seguinte mensagem HTTP e assinale quais </w:t>
      </w:r>
      <w:r w:rsidRPr="00660809">
        <w:rPr>
          <w:lang w:eastAsia="en-GB"/>
        </w:rPr>
        <w:t>as afirmações verdadeiras</w:t>
      </w:r>
    </w:p>
    <w:p w14:paraId="3318E2E3" w14:textId="77777777" w:rsidR="00A95BFC" w:rsidRPr="00660809" w:rsidRDefault="00A95BFC" w:rsidP="00A95BFC">
      <w:pPr>
        <w:pStyle w:val="Hipotes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5B8A3" wp14:editId="0369105F">
                <wp:simplePos x="0" y="0"/>
                <wp:positionH relativeFrom="column">
                  <wp:posOffset>4280535</wp:posOffset>
                </wp:positionH>
                <wp:positionV relativeFrom="paragraph">
                  <wp:posOffset>81280</wp:posOffset>
                </wp:positionV>
                <wp:extent cx="2682875" cy="79629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796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FDBB5C" w14:textId="77777777" w:rsidR="00A95BFC" w:rsidRPr="002B38CC" w:rsidRDefault="00A95BFC" w:rsidP="00A95BFC">
                            <w:pPr>
                              <w:pStyle w:val="Cdigo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HTTP/1.1 304 Not Modified</w:t>
                            </w:r>
                          </w:p>
                          <w:p w14:paraId="7709982D" w14:textId="77777777" w:rsidR="00A95BFC" w:rsidRPr="002B38CC" w:rsidRDefault="00A95BFC" w:rsidP="00A95BFC">
                            <w:pPr>
                              <w:pStyle w:val="Cdigo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Server: </w:t>
                            </w:r>
                            <w:proofErr w:type="spellStart"/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nginx</w:t>
                            </w:r>
                            <w:proofErr w:type="spellEnd"/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/1.12.2</w:t>
                            </w:r>
                          </w:p>
                          <w:p w14:paraId="461FFBCB" w14:textId="77777777" w:rsidR="00A95BFC" w:rsidRPr="002B38CC" w:rsidRDefault="00A95BFC" w:rsidP="00A95BFC">
                            <w:pPr>
                              <w:pStyle w:val="Cdigo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Date: Sun, 16 Jun 2019 01:00:14 GMT</w:t>
                            </w:r>
                          </w:p>
                          <w:p w14:paraId="540B87EA" w14:textId="77777777" w:rsidR="00A95BFC" w:rsidRPr="002B38CC" w:rsidRDefault="00A95BFC" w:rsidP="00A95BFC">
                            <w:pPr>
                              <w:pStyle w:val="Cdigo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Last-Modified: Mon, 03 Oct 2016 05:59:01 GMT</w:t>
                            </w:r>
                          </w:p>
                          <w:p w14:paraId="596A0ECC" w14:textId="77777777" w:rsidR="00A95BFC" w:rsidRPr="002B38CC" w:rsidRDefault="00A95BFC" w:rsidP="00A95BFC">
                            <w:pPr>
                              <w:pStyle w:val="Cdigo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Connection: keep-alive</w:t>
                            </w:r>
                          </w:p>
                          <w:p w14:paraId="54C68C70" w14:textId="77777777" w:rsidR="00A95BFC" w:rsidRPr="002B38CC" w:rsidRDefault="00A95BFC" w:rsidP="00A95BFC">
                            <w:pPr>
                              <w:pStyle w:val="Cdigo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proofErr w:type="spellStart"/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ETag</w:t>
                            </w:r>
                            <w:proofErr w:type="spellEnd"/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: "57f1f3a5-173"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65B8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7.05pt;margin-top:6.4pt;width:211.25pt;height:6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" fillcolor="white [3201]" stroked="f" strokeweight=".5pt">
                <v:textbox inset="0,0,0,0">
                  <w:txbxContent>
                    <w:p w14:paraId="4EFDBB5C" w14:textId="77777777" w:rsidR="00A95BFC" w:rsidRPr="002B38CC" w:rsidRDefault="00A95BFC" w:rsidP="00A95BFC">
                      <w:pPr>
                        <w:pStyle w:val="Cdigo"/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HTTP/1.1 304 Not Modified</w:t>
                      </w:r>
                    </w:p>
                    <w:p w14:paraId="7709982D" w14:textId="77777777" w:rsidR="00A95BFC" w:rsidRPr="002B38CC" w:rsidRDefault="00A95BFC" w:rsidP="00A95BFC">
                      <w:pPr>
                        <w:pStyle w:val="Cdigo"/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 xml:space="preserve">Server: </w:t>
                      </w:r>
                      <w:proofErr w:type="spellStart"/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nginx</w:t>
                      </w:r>
                      <w:proofErr w:type="spellEnd"/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/1.12.2</w:t>
                      </w:r>
                    </w:p>
                    <w:p w14:paraId="461FFBCB" w14:textId="77777777" w:rsidR="00A95BFC" w:rsidRPr="002B38CC" w:rsidRDefault="00A95BFC" w:rsidP="00A95BFC">
                      <w:pPr>
                        <w:pStyle w:val="Cdigo"/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Date: Sun, 16 Jun 2019 01:00:14 GMT</w:t>
                      </w:r>
                    </w:p>
                    <w:p w14:paraId="540B87EA" w14:textId="77777777" w:rsidR="00A95BFC" w:rsidRPr="002B38CC" w:rsidRDefault="00A95BFC" w:rsidP="00A95BFC">
                      <w:pPr>
                        <w:pStyle w:val="Cdigo"/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Last-Modified: Mon, 03 Oct 2016 05:59:01 GMT</w:t>
                      </w:r>
                    </w:p>
                    <w:p w14:paraId="596A0ECC" w14:textId="77777777" w:rsidR="00A95BFC" w:rsidRPr="002B38CC" w:rsidRDefault="00A95BFC" w:rsidP="00A95BFC">
                      <w:pPr>
                        <w:pStyle w:val="Cdigo"/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Connection: keep-alive</w:t>
                      </w:r>
                    </w:p>
                    <w:p w14:paraId="54C68C70" w14:textId="77777777" w:rsidR="00A95BFC" w:rsidRPr="002B38CC" w:rsidRDefault="00A95BFC" w:rsidP="00A95BFC">
                      <w:pPr>
                        <w:pStyle w:val="Cdigo"/>
                        <w:rPr>
                          <w:rFonts w:ascii="Consolas" w:hAnsi="Consolas" w:cs="Consolas"/>
                          <w:lang w:val="en-US"/>
                        </w:rPr>
                      </w:pPr>
                      <w:proofErr w:type="spellStart"/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ETag</w:t>
                      </w:r>
                      <w:proofErr w:type="spellEnd"/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: "57f1f3a5-173"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Esta mensagem é uma resposta enviada por um cliente</w:t>
      </w:r>
      <w:r w:rsidRPr="00660809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5CC4F8DD" w14:textId="7F05E658" w:rsidR="00A95BFC" w:rsidRPr="00660809" w:rsidRDefault="00A95BFC" w:rsidP="00A95BFC">
      <w:pPr>
        <w:pStyle w:val="Hipotese"/>
      </w:pPr>
      <w:r>
        <w:t>O servidor decidiu manter a ligação aberta e por isso adiciona o cabeçalho “</w:t>
      </w:r>
      <w:proofErr w:type="spellStart"/>
      <w:r w:rsidR="003525AA" w:rsidRPr="002B38CC">
        <w:rPr>
          <w:rFonts w:ascii="Consolas" w:hAnsi="Consolas" w:cs="Consolas"/>
        </w:rPr>
        <w:t>ETag</w:t>
      </w:r>
      <w:proofErr w:type="spellEnd"/>
      <w:r>
        <w:t>”</w:t>
      </w:r>
      <w:r w:rsidRPr="00660809">
        <w:rPr>
          <w:rStyle w:val="SoluoChar"/>
        </w:rPr>
        <w:t xml:space="preserve"> F</w:t>
      </w:r>
    </w:p>
    <w:p w14:paraId="0B8C290B" w14:textId="67980C71" w:rsidR="00A95BFC" w:rsidRPr="00660809" w:rsidRDefault="00A95BFC" w:rsidP="00A95BFC">
      <w:pPr>
        <w:pStyle w:val="Hipotese"/>
      </w:pPr>
      <w:r>
        <w:t>Esta resposta é possível por</w:t>
      </w:r>
      <w:r w:rsidR="0082790D">
        <w:t>que</w:t>
      </w:r>
      <w:r>
        <w:t xml:space="preserve"> o cliente enviou um cabeçalho do tipo “</w:t>
      </w:r>
      <w:proofErr w:type="spellStart"/>
      <w:r w:rsidRPr="002B38CC">
        <w:rPr>
          <w:rFonts w:ascii="Consolas" w:hAnsi="Consolas" w:cs="Consolas"/>
        </w:rPr>
        <w:t>If-Modified-Since</w:t>
      </w:r>
      <w:proofErr w:type="spellEnd"/>
      <w:r>
        <w:t>” com uma data posterior a 1 de janeiro de 2019</w:t>
      </w:r>
      <w:r w:rsidRPr="00660809">
        <w:t xml:space="preserve"> </w:t>
      </w:r>
      <w:r w:rsidRPr="00660809">
        <w:rPr>
          <w:rStyle w:val="SoluoChar"/>
        </w:rPr>
        <w:t>V</w:t>
      </w:r>
    </w:p>
    <w:p w14:paraId="1B0F3243" w14:textId="2D6ED40D" w:rsidR="00A95BFC" w:rsidRPr="00660809" w:rsidRDefault="00A95BFC" w:rsidP="00A95BFC">
      <w:pPr>
        <w:pStyle w:val="Hipotese"/>
        <w:rPr>
          <w:color w:val="000000" w:themeColor="text1"/>
        </w:rPr>
      </w:pPr>
      <w:r>
        <w:rPr>
          <w:rStyle w:val="SoluoChar"/>
          <w:vanish w:val="0"/>
          <w:color w:val="000000" w:themeColor="text1"/>
        </w:rPr>
        <w:t xml:space="preserve">O código 304 indica que o objeto pode ser obtido fazendo um novo pedido com o nome </w:t>
      </w:r>
      <w:r w:rsidR="002B38CC">
        <w:rPr>
          <w:rStyle w:val="SoluoChar"/>
          <w:vanish w:val="0"/>
          <w:color w:val="000000" w:themeColor="text1"/>
        </w:rPr>
        <w:t>“</w:t>
      </w:r>
      <w:r w:rsidRPr="002B38CC">
        <w:rPr>
          <w:rFonts w:ascii="Consolas" w:hAnsi="Consolas" w:cs="Consolas"/>
        </w:rPr>
        <w:t>57f1f3a5-173</w:t>
      </w:r>
      <w:r>
        <w:rPr>
          <w:rStyle w:val="SoluoChar"/>
          <w:vanish w:val="0"/>
          <w:color w:val="000000" w:themeColor="text1"/>
        </w:rPr>
        <w:t>”</w:t>
      </w:r>
      <w:r w:rsidRPr="00660809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3107EEB6" w14:textId="07952AF1" w:rsidR="00A95BFC" w:rsidRDefault="00160019" w:rsidP="00A95BFC">
      <w:pPr>
        <w:pStyle w:val="Pergunta"/>
      </w:pPr>
      <w:r>
        <w:t xml:space="preserve">[E] </w:t>
      </w:r>
      <w:r w:rsidR="00A95BFC">
        <w:t>Sobre o protocolo HTTP</w:t>
      </w:r>
    </w:p>
    <w:p w14:paraId="185D82B4" w14:textId="77777777" w:rsidR="00A95BFC" w:rsidRPr="00660809" w:rsidRDefault="00A95BFC" w:rsidP="00A95BFC">
      <w:pPr>
        <w:pStyle w:val="Hipotese"/>
      </w:pPr>
      <w:r>
        <w:t xml:space="preserve">É um protocolo do tipo </w:t>
      </w:r>
      <w:proofErr w:type="spellStart"/>
      <w:r w:rsidRPr="00867DF3">
        <w:rPr>
          <w:i/>
          <w:iCs/>
        </w:rPr>
        <w:t>Peer</w:t>
      </w:r>
      <w:proofErr w:type="spellEnd"/>
      <w:r w:rsidRPr="00867DF3">
        <w:rPr>
          <w:i/>
          <w:iCs/>
        </w:rPr>
        <w:t xml:space="preserve"> to </w:t>
      </w:r>
      <w:proofErr w:type="spellStart"/>
      <w:r w:rsidRPr="00867DF3">
        <w:rPr>
          <w:i/>
          <w:iCs/>
        </w:rPr>
        <w:t>Peer</w:t>
      </w:r>
      <w:proofErr w:type="spellEnd"/>
      <w:r>
        <w:t xml:space="preserve"> </w:t>
      </w:r>
      <w:r>
        <w:rPr>
          <w:rStyle w:val="SoluoChar"/>
        </w:rPr>
        <w:t>F</w:t>
      </w:r>
    </w:p>
    <w:p w14:paraId="566BEAE9" w14:textId="77777777" w:rsidR="00A95BFC" w:rsidRPr="00660809" w:rsidRDefault="00A95BFC" w:rsidP="00A95BFC">
      <w:pPr>
        <w:pStyle w:val="Hipotese"/>
      </w:pPr>
      <w:r>
        <w:t>Alguns cabeçalhos podem alterar a resposta do servidor</w:t>
      </w:r>
      <w:r w:rsidRPr="00660809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051FDD57" w14:textId="77777777" w:rsidR="00A95BFC" w:rsidRPr="00660809" w:rsidRDefault="00A95BFC" w:rsidP="00A95BFC">
      <w:pPr>
        <w:pStyle w:val="Hipotese"/>
      </w:pPr>
      <w:r>
        <w:t xml:space="preserve">O método WRITE guarda o objeto especificado no servidor </w:t>
      </w:r>
      <w:r>
        <w:rPr>
          <w:rStyle w:val="SoluoChar"/>
        </w:rPr>
        <w:t>F</w:t>
      </w:r>
    </w:p>
    <w:p w14:paraId="327B0D47" w14:textId="77777777" w:rsidR="00A95BFC" w:rsidRPr="00CD5044" w:rsidRDefault="00A95BFC" w:rsidP="00A95BFC">
      <w:pPr>
        <w:pStyle w:val="Hipotese"/>
        <w:rPr>
          <w:color w:val="000000" w:themeColor="text1"/>
        </w:rPr>
      </w:pPr>
      <w:r>
        <w:rPr>
          <w:rStyle w:val="SoluoChar"/>
          <w:vanish w:val="0"/>
          <w:color w:val="000000" w:themeColor="text1"/>
        </w:rPr>
        <w:t>Numa ligação do tipo persistente após a receção da primeira resposta a ligação</w:t>
      </w:r>
      <w:r w:rsidRPr="00CD5044">
        <w:rPr>
          <w:rStyle w:val="SoluoChar"/>
          <w:vanish w:val="0"/>
          <w:color w:val="000000" w:themeColor="text1"/>
        </w:rPr>
        <w:t xml:space="preserve"> de TCP é fechad</w:t>
      </w:r>
      <w:r>
        <w:rPr>
          <w:rStyle w:val="SoluoChar"/>
          <w:vanish w:val="0"/>
          <w:color w:val="000000" w:themeColor="text1"/>
        </w:rPr>
        <w:t>a</w:t>
      </w:r>
      <w:r w:rsidRPr="00660809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35B918E3" w14:textId="77777777" w:rsidR="00A95BFC" w:rsidRPr="00826D31" w:rsidRDefault="00A95BFC" w:rsidP="00A95BFC">
      <w:pPr>
        <w:pStyle w:val="Pergunta"/>
      </w:pPr>
      <w:r>
        <w:t xml:space="preserve">Considere o seguinte comando realizado num computador ligado à rede do ISEL que obteve a configuração de rede por DHCP: </w:t>
      </w:r>
      <w:proofErr w:type="spellStart"/>
      <w:r w:rsidRPr="002B38CC">
        <w:rPr>
          <w:rFonts w:ascii="Consolas" w:hAnsi="Consolas" w:cs="Consolas"/>
        </w:rPr>
        <w:t>nslookup</w:t>
      </w:r>
      <w:proofErr w:type="spellEnd"/>
      <w:r w:rsidRPr="002B38CC">
        <w:rPr>
          <w:rFonts w:ascii="Consolas" w:hAnsi="Consolas" w:cs="Consolas"/>
        </w:rPr>
        <w:t xml:space="preserve"> –</w:t>
      </w:r>
      <w:proofErr w:type="spellStart"/>
      <w:r w:rsidRPr="002B38CC">
        <w:rPr>
          <w:rFonts w:ascii="Consolas" w:hAnsi="Consolas" w:cs="Consolas"/>
        </w:rPr>
        <w:t>type</w:t>
      </w:r>
      <w:proofErr w:type="spellEnd"/>
      <w:r w:rsidRPr="002B38CC">
        <w:rPr>
          <w:rFonts w:ascii="Consolas" w:hAnsi="Consolas" w:cs="Consolas"/>
        </w:rPr>
        <w:t>=NS www.isel.pt</w:t>
      </w:r>
    </w:p>
    <w:p w14:paraId="18FC89DE" w14:textId="77777777" w:rsidR="00A95BFC" w:rsidRDefault="00A95BFC" w:rsidP="00A95BFC">
      <w:pPr>
        <w:pStyle w:val="Hipotese"/>
      </w:pPr>
      <w:r w:rsidRPr="00395CDB">
        <w:t>A consulta vai ser realizada junto do servidor de DNS com o endereço IP 8.8.8.8</w:t>
      </w:r>
      <w:r>
        <w:t xml:space="preserve"> </w:t>
      </w:r>
      <w:r>
        <w:rPr>
          <w:rStyle w:val="SoluoChar"/>
        </w:rPr>
        <w:t>F</w:t>
      </w:r>
    </w:p>
    <w:p w14:paraId="2B41D57A" w14:textId="77777777" w:rsidR="00A95BFC" w:rsidRDefault="00A95BFC" w:rsidP="00A95BFC">
      <w:pPr>
        <w:pStyle w:val="Hipotese"/>
      </w:pPr>
      <w:r w:rsidRPr="00395CDB">
        <w:t>A resposta contém um ou mais nomes do servidor de HTTP</w:t>
      </w:r>
      <w:r w:rsidRPr="00D63307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17A77C45" w14:textId="77777777" w:rsidR="00A95BFC" w:rsidRPr="00D63307" w:rsidRDefault="00A95BFC" w:rsidP="00A95BFC">
      <w:pPr>
        <w:pStyle w:val="Hipotese"/>
      </w:pPr>
      <w:r w:rsidRPr="00395CDB">
        <w:t>A resposta pode conter zero ou mais registos adicionais do tipo A</w:t>
      </w:r>
      <w:r w:rsidRPr="00D63307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0F571978" w14:textId="77777777" w:rsidR="00A95BFC" w:rsidRPr="00660809" w:rsidRDefault="00A95BFC" w:rsidP="00A95BFC">
      <w:pPr>
        <w:pStyle w:val="Hipotese"/>
      </w:pPr>
      <w:r w:rsidRPr="00660809">
        <w:t xml:space="preserve">O comando </w:t>
      </w:r>
      <w:r>
        <w:t xml:space="preserve">cria um </w:t>
      </w:r>
      <w:r w:rsidRPr="00395CDB">
        <w:rPr>
          <w:iCs/>
        </w:rPr>
        <w:t>registo</w:t>
      </w:r>
      <w:r>
        <w:t xml:space="preserve"> do tipo </w:t>
      </w:r>
      <w:proofErr w:type="spellStart"/>
      <w:r w:rsidRPr="00395CDB">
        <w:rPr>
          <w:i/>
          <w:iCs/>
        </w:rPr>
        <w:t>Name</w:t>
      </w:r>
      <w:proofErr w:type="spellEnd"/>
      <w:r w:rsidRPr="00395CDB">
        <w:rPr>
          <w:i/>
          <w:iCs/>
        </w:rPr>
        <w:t xml:space="preserve"> Server</w:t>
      </w:r>
      <w:r>
        <w:t xml:space="preserve"> para o domínio </w:t>
      </w:r>
      <w:r w:rsidRPr="002B38CC">
        <w:rPr>
          <w:rFonts w:ascii="Consolas" w:hAnsi="Consolas" w:cs="Consolas"/>
        </w:rPr>
        <w:t>www.isel.pt</w:t>
      </w:r>
      <w:r w:rsidRPr="00660809">
        <w:t xml:space="preserve"> </w:t>
      </w:r>
      <w:r w:rsidRPr="00660809">
        <w:rPr>
          <w:rStyle w:val="SoluoChar"/>
        </w:rPr>
        <w:t>F</w:t>
      </w:r>
    </w:p>
    <w:p w14:paraId="1B78BF20" w14:textId="009D185A" w:rsidR="00A95BFC" w:rsidRDefault="00160019" w:rsidP="00A95BFC">
      <w:pPr>
        <w:pStyle w:val="Pergunta"/>
      </w:pPr>
      <w:r>
        <w:t xml:space="preserve">[E] </w:t>
      </w:r>
      <w:r w:rsidR="00A95BFC">
        <w:t>Sobre o DNS</w:t>
      </w:r>
    </w:p>
    <w:p w14:paraId="024900C0" w14:textId="77777777" w:rsidR="00A95BFC" w:rsidRPr="00660809" w:rsidRDefault="00A95BFC" w:rsidP="00A95BFC">
      <w:pPr>
        <w:pStyle w:val="Hipotese"/>
      </w:pPr>
      <w:r>
        <w:t xml:space="preserve">As mensagens são transportadas por UDP ou TCP e com o porto origem 53 </w:t>
      </w:r>
      <w:r>
        <w:rPr>
          <w:rStyle w:val="SoluoChar"/>
        </w:rPr>
        <w:t>F</w:t>
      </w:r>
    </w:p>
    <w:p w14:paraId="45AE7C39" w14:textId="77777777" w:rsidR="00A95BFC" w:rsidRPr="00660809" w:rsidRDefault="00A95BFC" w:rsidP="00A95BFC">
      <w:pPr>
        <w:pStyle w:val="Hipotese"/>
      </w:pPr>
      <w:r>
        <w:t xml:space="preserve">A </w:t>
      </w:r>
      <w:proofErr w:type="spellStart"/>
      <w:r>
        <w:t>flag</w:t>
      </w:r>
      <w:proofErr w:type="spellEnd"/>
      <w:r>
        <w:t xml:space="preserve"> “</w:t>
      </w:r>
      <w:proofErr w:type="spellStart"/>
      <w:r w:rsidRPr="002B38CC">
        <w:rPr>
          <w:rFonts w:ascii="Consolas" w:hAnsi="Consolas" w:cs="Consolas"/>
        </w:rPr>
        <w:t>Authoritative</w:t>
      </w:r>
      <w:proofErr w:type="spellEnd"/>
      <w:r>
        <w:t xml:space="preserve">” só está ativa se a resposta for dada pelo </w:t>
      </w:r>
      <w:r w:rsidRPr="00096088">
        <w:rPr>
          <w:i/>
          <w:iCs/>
        </w:rPr>
        <w:t>NS</w:t>
      </w:r>
      <w:r>
        <w:t xml:space="preserve"> do domínio</w:t>
      </w:r>
      <w:r w:rsidRPr="00660809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51E07292" w14:textId="77777777" w:rsidR="00A95BFC" w:rsidRPr="00660809" w:rsidRDefault="00A95BFC" w:rsidP="00A95BFC">
      <w:pPr>
        <w:pStyle w:val="Hipotese"/>
      </w:pPr>
      <w:r>
        <w:t xml:space="preserve">O servidor local de DNS guarda uma resolução por tempo indefinido </w:t>
      </w:r>
      <w:r>
        <w:rPr>
          <w:rStyle w:val="SoluoChar"/>
        </w:rPr>
        <w:t>F</w:t>
      </w:r>
    </w:p>
    <w:p w14:paraId="2A98300B" w14:textId="77777777" w:rsidR="00A95BFC" w:rsidRPr="00867DF3" w:rsidRDefault="00A95BFC" w:rsidP="00A95BFC">
      <w:pPr>
        <w:pStyle w:val="Hipotese"/>
        <w:rPr>
          <w:color w:val="000000" w:themeColor="text1"/>
        </w:rPr>
      </w:pPr>
      <w:r>
        <w:rPr>
          <w:rStyle w:val="SoluoChar"/>
          <w:vanish w:val="0"/>
          <w:color w:val="000000" w:themeColor="text1"/>
        </w:rPr>
        <w:t xml:space="preserve">Numa resolução recursiva o cliente de DNS têm que fazer pedidos desde um servidor raiz até ao NS do domínio </w:t>
      </w:r>
      <w:r>
        <w:rPr>
          <w:rStyle w:val="SoluoChar"/>
        </w:rPr>
        <w:t>F</w:t>
      </w:r>
    </w:p>
    <w:p w14:paraId="2B77EA24" w14:textId="77777777" w:rsidR="00A95BFC" w:rsidRDefault="00A95BFC" w:rsidP="00A95BFC">
      <w:pPr>
        <w:pStyle w:val="Pergunta"/>
      </w:pPr>
      <w:r>
        <w:t>Sobre o protocolo SMTP</w:t>
      </w:r>
    </w:p>
    <w:p w14:paraId="325E403E" w14:textId="58621F49" w:rsidR="00A95BFC" w:rsidRPr="00660809" w:rsidRDefault="00A95BFC" w:rsidP="00A95BFC">
      <w:pPr>
        <w:pStyle w:val="Hipotese"/>
      </w:pPr>
      <w:r>
        <w:t>As mensagens são envia</w:t>
      </w:r>
      <w:r w:rsidR="009F02D2">
        <w:t>das</w:t>
      </w:r>
      <w:r>
        <w:t xml:space="preserve"> sobre o protocolo TCP </w:t>
      </w:r>
      <w:r w:rsidR="00C80B0C">
        <w:rPr>
          <w:rStyle w:val="SoluoChar"/>
        </w:rPr>
        <w:t>V</w:t>
      </w:r>
    </w:p>
    <w:p w14:paraId="64D36A34" w14:textId="77777777" w:rsidR="00A95BFC" w:rsidRPr="00660809" w:rsidRDefault="00A95BFC" w:rsidP="00A95BFC">
      <w:pPr>
        <w:pStyle w:val="Hipotese"/>
      </w:pPr>
      <w:r>
        <w:t xml:space="preserve">O protocolo utiliza mensagem codificadas em ASCII a 16bits </w:t>
      </w:r>
      <w:r>
        <w:rPr>
          <w:rStyle w:val="SoluoChar"/>
        </w:rPr>
        <w:t>F</w:t>
      </w:r>
    </w:p>
    <w:p w14:paraId="1D9E4B5F" w14:textId="77777777" w:rsidR="00A95BFC" w:rsidRPr="00660809" w:rsidRDefault="00A95BFC" w:rsidP="00A95BFC">
      <w:pPr>
        <w:pStyle w:val="Hipotese"/>
      </w:pPr>
      <w:r>
        <w:t xml:space="preserve">Uma mensagem de SMTP pode passar por servidores de SMTP de outros domínios até chegar ao destino final </w:t>
      </w:r>
      <w:r>
        <w:rPr>
          <w:rStyle w:val="SoluoChar"/>
        </w:rPr>
        <w:t>F</w:t>
      </w:r>
    </w:p>
    <w:p w14:paraId="5CBE465D" w14:textId="77777777" w:rsidR="00A95BFC" w:rsidRPr="00660809" w:rsidRDefault="00A95BFC" w:rsidP="00A95BFC">
      <w:pPr>
        <w:pStyle w:val="Hipotese"/>
      </w:pPr>
      <w:r>
        <w:t xml:space="preserve">O protoloco SMTP possui um comando específico para anexar uma imagem </w:t>
      </w:r>
      <w:r>
        <w:rPr>
          <w:rStyle w:val="SoluoChar"/>
        </w:rPr>
        <w:t>F</w:t>
      </w:r>
    </w:p>
    <w:p w14:paraId="0A9E493C" w14:textId="25BBDC09" w:rsidR="00A95BFC" w:rsidRDefault="00160019" w:rsidP="00A95BFC">
      <w:pPr>
        <w:pStyle w:val="Pergunta"/>
      </w:pPr>
      <w:r>
        <w:t xml:space="preserve">[E] </w:t>
      </w:r>
      <w:r w:rsidR="00A95BFC">
        <w:t>Considere os protocolos associados ao email</w:t>
      </w:r>
    </w:p>
    <w:p w14:paraId="756C4867" w14:textId="08FC90DC" w:rsidR="00A95BFC" w:rsidRPr="00660809" w:rsidRDefault="00A95BFC" w:rsidP="00A95BFC">
      <w:pPr>
        <w:pStyle w:val="Hipotese"/>
      </w:pPr>
      <w:r>
        <w:t xml:space="preserve">O protocolo IMAP é um protoloco do tipo </w:t>
      </w:r>
      <w:proofErr w:type="spellStart"/>
      <w:r w:rsidRPr="000B20C6">
        <w:rPr>
          <w:i/>
          <w:iCs/>
        </w:rPr>
        <w:t>stat</w:t>
      </w:r>
      <w:r w:rsidR="009F02D2">
        <w:rPr>
          <w:i/>
          <w:iCs/>
        </w:rPr>
        <w:t>e</w:t>
      </w:r>
      <w:r>
        <w:rPr>
          <w:i/>
          <w:iCs/>
        </w:rPr>
        <w:t>ful</w:t>
      </w:r>
      <w:proofErr w:type="spellEnd"/>
      <w:r>
        <w:t xml:space="preserve"> </w:t>
      </w:r>
      <w:r w:rsidR="008576B4">
        <w:rPr>
          <w:rStyle w:val="SoluoChar"/>
        </w:rPr>
        <w:t>V</w:t>
      </w:r>
    </w:p>
    <w:p w14:paraId="56228DCE" w14:textId="77777777" w:rsidR="00A95BFC" w:rsidRPr="00660809" w:rsidRDefault="00A95BFC" w:rsidP="00A95BFC">
      <w:pPr>
        <w:pStyle w:val="Hipotese"/>
      </w:pPr>
      <w:r>
        <w:t xml:space="preserve">O protocolo de IMAP pertence à camada de transporte </w:t>
      </w:r>
      <w:r>
        <w:rPr>
          <w:rStyle w:val="SoluoChar"/>
        </w:rPr>
        <w:t>F</w:t>
      </w:r>
    </w:p>
    <w:p w14:paraId="06A6F161" w14:textId="769AF5BC" w:rsidR="00A95BFC" w:rsidRPr="00660809" w:rsidRDefault="00A95BFC" w:rsidP="00A95BFC">
      <w:pPr>
        <w:pStyle w:val="Hipotese"/>
      </w:pPr>
      <w:r>
        <w:t xml:space="preserve">Os protocolos POP3 e IMAP são utilizados pelo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agent</w:t>
      </w:r>
      <w:proofErr w:type="spellEnd"/>
      <w:r>
        <w:t xml:space="preserve"> para a receção de email </w:t>
      </w:r>
      <w:del w:id="0" w:author="João Viegas" w:date="2019-06-21T00:19:00Z">
        <w:r w:rsidDel="00647A8E">
          <w:rPr>
            <w:rStyle w:val="SoluoChar"/>
          </w:rPr>
          <w:delText>F</w:delText>
        </w:r>
      </w:del>
      <w:ins w:id="1" w:author="João Viegas" w:date="2019-06-21T00:19:00Z">
        <w:r w:rsidR="00647A8E">
          <w:rPr>
            <w:rStyle w:val="SoluoChar"/>
          </w:rPr>
          <w:t>V</w:t>
        </w:r>
      </w:ins>
    </w:p>
    <w:p w14:paraId="4D86CC09" w14:textId="43B0A952" w:rsidR="00A95BFC" w:rsidRPr="002111B0" w:rsidRDefault="00A95BFC" w:rsidP="00A95BFC">
      <w:pPr>
        <w:pStyle w:val="Hipotese"/>
        <w:rPr>
          <w:ins w:id="2" w:author="LUIS CARLOS SEMEDO DA FONSECA" w:date="2019-06-30T22:08:00Z"/>
          <w:rStyle w:val="SoluoChar"/>
          <w:vanish w:val="0"/>
          <w:color w:val="auto"/>
          <w:szCs w:val="32"/>
          <w:rPrChange w:id="3" w:author="LUIS CARLOS SEMEDO DA FONSECA" w:date="2019-06-30T22:08:00Z">
            <w:rPr>
              <w:ins w:id="4" w:author="LUIS CARLOS SEMEDO DA FONSECA" w:date="2019-06-30T22:08:00Z"/>
              <w:rStyle w:val="SoluoChar"/>
              <w:vanish w:val="0"/>
            </w:rPr>
          </w:rPrChange>
        </w:rPr>
      </w:pPr>
      <w:r>
        <w:t xml:space="preserve">O protocolo IMAP pode ser utilizado para a transferência de emails entre domínios tal com o SMTP </w:t>
      </w:r>
      <w:r>
        <w:rPr>
          <w:rStyle w:val="SoluoChar"/>
        </w:rPr>
        <w:t>F</w:t>
      </w:r>
    </w:p>
    <w:p w14:paraId="6B5C876D" w14:textId="7A79DC3B" w:rsidR="002111B0" w:rsidRDefault="002111B0" w:rsidP="002111B0">
      <w:pPr>
        <w:pStyle w:val="Pergunta"/>
        <w:numPr>
          <w:ilvl w:val="0"/>
          <w:numId w:val="0"/>
        </w:numPr>
        <w:ind w:left="357" w:hanging="357"/>
        <w:rPr>
          <w:ins w:id="5" w:author="LUIS CARLOS SEMEDO DA FONSECA" w:date="2019-06-30T22:08:00Z"/>
        </w:rPr>
      </w:pPr>
    </w:p>
    <w:p w14:paraId="3002C8BB" w14:textId="75DB8D2A" w:rsidR="002111B0" w:rsidRDefault="002111B0" w:rsidP="002111B0">
      <w:pPr>
        <w:pStyle w:val="Pergunta"/>
        <w:numPr>
          <w:ilvl w:val="0"/>
          <w:numId w:val="0"/>
        </w:numPr>
        <w:ind w:left="357" w:hanging="357"/>
        <w:rPr>
          <w:ins w:id="6" w:author="LUIS CARLOS SEMEDO DA FONSECA" w:date="2019-06-30T22:08:00Z"/>
        </w:rPr>
      </w:pPr>
    </w:p>
    <w:p w14:paraId="02C37F4B" w14:textId="20CB6732" w:rsidR="002111B0" w:rsidRPr="00660809" w:rsidRDefault="008C7BA8" w:rsidP="002111B0">
      <w:pPr>
        <w:pStyle w:val="Pergunta"/>
        <w:numPr>
          <w:ilvl w:val="0"/>
          <w:numId w:val="0"/>
        </w:numPr>
        <w:ind w:left="357" w:hanging="357"/>
        <w:pPrChange w:id="7" w:author="LUIS CARLOS SEMEDO DA FONSECA" w:date="2019-06-30T22:08:00Z">
          <w:pPr>
            <w:pStyle w:val="Hipotese"/>
          </w:pPr>
        </w:pPrChange>
      </w:pPr>
      <w:ins w:id="8" w:author="LUIS CARLOS SEMEDO DA FONSECA" w:date="2019-06-30T22:09:00Z">
        <w:r>
          <w:lastRenderedPageBreak/>
          <w:t xml:space="preserve"> </w:t>
        </w:r>
      </w:ins>
    </w:p>
    <w:p w14:paraId="474E5F25" w14:textId="77777777" w:rsidR="00A95BFC" w:rsidRDefault="00A95BFC" w:rsidP="00A95BFC">
      <w:pPr>
        <w:pStyle w:val="Pergunta"/>
      </w:pPr>
      <w:r>
        <w:t xml:space="preserve">Sobre os protocolos de </w:t>
      </w:r>
      <w:proofErr w:type="spellStart"/>
      <w:r w:rsidRPr="00D64B4F">
        <w:rPr>
          <w:i/>
          <w:iCs/>
        </w:rPr>
        <w:t>Peer</w:t>
      </w:r>
      <w:proofErr w:type="spellEnd"/>
      <w:r w:rsidRPr="00D64B4F">
        <w:rPr>
          <w:i/>
          <w:iCs/>
        </w:rPr>
        <w:t xml:space="preserve"> to </w:t>
      </w:r>
      <w:proofErr w:type="spellStart"/>
      <w:r w:rsidRPr="00D64B4F">
        <w:rPr>
          <w:i/>
          <w:iCs/>
        </w:rPr>
        <w:t>Peer</w:t>
      </w:r>
      <w:proofErr w:type="spellEnd"/>
    </w:p>
    <w:p w14:paraId="24A4DB2C" w14:textId="77777777" w:rsidR="00A95BFC" w:rsidRPr="00660809" w:rsidRDefault="00A95BFC" w:rsidP="00A95BFC">
      <w:pPr>
        <w:pStyle w:val="Hipotese"/>
      </w:pPr>
      <w:r>
        <w:t xml:space="preserve">Num determinado instante a aplicação está em modo cliente ou servidor, e não pode estar ambos simultaneamente </w:t>
      </w:r>
      <w:r>
        <w:rPr>
          <w:rStyle w:val="SoluoChar"/>
        </w:rPr>
        <w:t>F</w:t>
      </w:r>
    </w:p>
    <w:p w14:paraId="6378DA75" w14:textId="053F2E17" w:rsidR="00A95BFC" w:rsidRPr="00660809" w:rsidRDefault="00A95BFC" w:rsidP="00A95BFC">
      <w:pPr>
        <w:pStyle w:val="Hipotese"/>
      </w:pPr>
      <w:r>
        <w:t xml:space="preserve">Um ficheiro é dividido em </w:t>
      </w:r>
      <w:proofErr w:type="spellStart"/>
      <w:r w:rsidRPr="004F7666">
        <w:rPr>
          <w:i/>
          <w:iCs/>
        </w:rPr>
        <w:t>chunks</w:t>
      </w:r>
      <w:proofErr w:type="spellEnd"/>
      <w:r>
        <w:t xml:space="preserve"> de 1Mb</w:t>
      </w:r>
      <w:r w:rsidRPr="00660809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2E61B28A" w14:textId="77777777" w:rsidR="00A95BFC" w:rsidRPr="00660809" w:rsidRDefault="00A95BFC" w:rsidP="00A95BFC">
      <w:pPr>
        <w:pStyle w:val="Hipotese"/>
      </w:pPr>
      <w:r>
        <w:t xml:space="preserve">Para um ficheiro, quanto maior o número de participantes, maior é o débito de download desse ficheiro </w:t>
      </w:r>
      <w:r>
        <w:rPr>
          <w:rStyle w:val="SoluoChar"/>
        </w:rPr>
        <w:t>V</w:t>
      </w:r>
    </w:p>
    <w:p w14:paraId="750B3185" w14:textId="63D7D696" w:rsidR="00A95BFC" w:rsidRPr="004F7666" w:rsidRDefault="00A95BFC" w:rsidP="00A95BFC">
      <w:pPr>
        <w:pStyle w:val="Hipotese"/>
        <w:rPr>
          <w:color w:val="000000" w:themeColor="text1"/>
        </w:rPr>
      </w:pPr>
      <w:r>
        <w:rPr>
          <w:rStyle w:val="SoluoChar"/>
          <w:vanish w:val="0"/>
          <w:color w:val="000000" w:themeColor="text1"/>
        </w:rPr>
        <w:t xml:space="preserve">No protocolo </w:t>
      </w:r>
      <w:proofErr w:type="spellStart"/>
      <w:r>
        <w:rPr>
          <w:rStyle w:val="SoluoChar"/>
          <w:vanish w:val="0"/>
          <w:color w:val="000000" w:themeColor="text1"/>
        </w:rPr>
        <w:t>BitTorrent</w:t>
      </w:r>
      <w:proofErr w:type="spellEnd"/>
      <w:r>
        <w:rPr>
          <w:rStyle w:val="SoluoChar"/>
          <w:vanish w:val="0"/>
          <w:color w:val="000000" w:themeColor="text1"/>
        </w:rPr>
        <w:t xml:space="preserve"> os </w:t>
      </w:r>
      <w:proofErr w:type="spellStart"/>
      <w:r w:rsidRPr="004F7666">
        <w:rPr>
          <w:rStyle w:val="SoluoChar"/>
          <w:i/>
          <w:iCs/>
          <w:vanish w:val="0"/>
          <w:color w:val="000000" w:themeColor="text1"/>
        </w:rPr>
        <w:t>chunks</w:t>
      </w:r>
      <w:proofErr w:type="spellEnd"/>
      <w:r>
        <w:rPr>
          <w:rStyle w:val="SoluoChar"/>
          <w:vanish w:val="0"/>
          <w:color w:val="000000" w:themeColor="text1"/>
        </w:rPr>
        <w:t xml:space="preserve"> mais raros são transferidos em primeiro face aos que têm mais cópias</w:t>
      </w:r>
      <w:r w:rsidRPr="004F7666">
        <w:rPr>
          <w:rStyle w:val="SoluoChar"/>
          <w:vanish w:val="0"/>
          <w:color w:val="000000" w:themeColor="text1"/>
        </w:rPr>
        <w:t xml:space="preserve"> </w:t>
      </w:r>
      <w:r w:rsidR="00A65F62">
        <w:rPr>
          <w:rStyle w:val="SoluoChar"/>
        </w:rPr>
        <w:t>V</w:t>
      </w:r>
    </w:p>
    <w:p w14:paraId="29CFD2A9" w14:textId="77777777" w:rsidR="00A95BFC" w:rsidRDefault="00A95BFC">
      <w:pPr>
        <w:jc w:val="left"/>
        <w:rPr>
          <w:rFonts w:eastAsia="Times New Roman"/>
          <w:szCs w:val="22"/>
        </w:rPr>
      </w:pPr>
      <w:r>
        <w:rPr>
          <w:szCs w:val="22"/>
        </w:rPr>
        <w:br w:type="page"/>
      </w:r>
    </w:p>
    <w:p w14:paraId="68E19CF3" w14:textId="32F5069C" w:rsidR="00A95BFC" w:rsidRPr="001E1775" w:rsidRDefault="00160019" w:rsidP="00A95BFC">
      <w:pPr>
        <w:pStyle w:val="Pergunta"/>
        <w:rPr>
          <w:szCs w:val="22"/>
        </w:rPr>
      </w:pPr>
      <w:r>
        <w:lastRenderedPageBreak/>
        <w:t xml:space="preserve">[E] </w:t>
      </w:r>
      <w:r w:rsidR="00A95BFC" w:rsidRPr="001E1775">
        <w:rPr>
          <w:szCs w:val="22"/>
        </w:rPr>
        <w:t>Considere o protocolo UDP:</w:t>
      </w:r>
    </w:p>
    <w:p w14:paraId="324F156F" w14:textId="77777777" w:rsidR="00A95BFC" w:rsidRPr="001E1775" w:rsidRDefault="00A95BFC" w:rsidP="00A95BFC">
      <w:pPr>
        <w:pStyle w:val="Hipotese"/>
        <w:rPr>
          <w:szCs w:val="22"/>
        </w:rPr>
      </w:pPr>
      <w:r w:rsidRPr="001E1775">
        <w:rPr>
          <w:szCs w:val="22"/>
        </w:rPr>
        <w:t xml:space="preserve">O </w:t>
      </w:r>
      <w:proofErr w:type="spellStart"/>
      <w:r w:rsidRPr="001E1775">
        <w:rPr>
          <w:szCs w:val="22"/>
        </w:rPr>
        <w:t>datagrama</w:t>
      </w:r>
      <w:proofErr w:type="spellEnd"/>
      <w:r w:rsidRPr="001E1775">
        <w:rPr>
          <w:szCs w:val="22"/>
        </w:rPr>
        <w:t xml:space="preserve"> UDP tem um cabeçalho fixo com 20 bytes </w:t>
      </w:r>
      <w:r w:rsidRPr="001E1775">
        <w:rPr>
          <w:rStyle w:val="SoluoChar"/>
          <w:szCs w:val="22"/>
        </w:rPr>
        <w:t>F</w:t>
      </w:r>
    </w:p>
    <w:p w14:paraId="1EF6002B" w14:textId="77777777" w:rsidR="00A95BFC" w:rsidRPr="001E1775" w:rsidRDefault="00A95BFC" w:rsidP="00A95BFC">
      <w:pPr>
        <w:pStyle w:val="Hipotese"/>
        <w:rPr>
          <w:szCs w:val="22"/>
        </w:rPr>
      </w:pPr>
      <w:r w:rsidRPr="001E1775">
        <w:rPr>
          <w:szCs w:val="22"/>
        </w:rPr>
        <w:t>Faz uma comunicação nos dois sentidos em simultâneo (</w:t>
      </w:r>
      <w:proofErr w:type="spellStart"/>
      <w:r w:rsidRPr="001E1775">
        <w:rPr>
          <w:szCs w:val="22"/>
        </w:rPr>
        <w:t>full</w:t>
      </w:r>
      <w:proofErr w:type="spellEnd"/>
      <w:r w:rsidRPr="001E1775">
        <w:rPr>
          <w:szCs w:val="22"/>
        </w:rPr>
        <w:t>-duplex)</w:t>
      </w:r>
      <w:r w:rsidRPr="001E1775">
        <w:rPr>
          <w:rStyle w:val="SoluoChar"/>
          <w:szCs w:val="22"/>
        </w:rPr>
        <w:t xml:space="preserve"> F</w:t>
      </w:r>
    </w:p>
    <w:p w14:paraId="5E7137FA" w14:textId="77777777" w:rsidR="00A95BFC" w:rsidRPr="001E1775" w:rsidRDefault="00A95BFC" w:rsidP="00A95BFC">
      <w:pPr>
        <w:pStyle w:val="Hipotese"/>
        <w:rPr>
          <w:szCs w:val="22"/>
        </w:rPr>
      </w:pPr>
      <w:r w:rsidRPr="001E1775">
        <w:rPr>
          <w:szCs w:val="22"/>
        </w:rPr>
        <w:t>Pode executar a função de deteção de erros</w:t>
      </w:r>
      <w:r w:rsidRPr="001E1775">
        <w:rPr>
          <w:rStyle w:val="SoluoChar"/>
          <w:szCs w:val="22"/>
        </w:rPr>
        <w:t xml:space="preserve"> V</w:t>
      </w:r>
      <w:r w:rsidRPr="001E1775">
        <w:rPr>
          <w:szCs w:val="22"/>
        </w:rPr>
        <w:t xml:space="preserve"> </w:t>
      </w:r>
    </w:p>
    <w:p w14:paraId="387D612A" w14:textId="28B2A843" w:rsidR="00A95BFC" w:rsidRPr="00C72F37" w:rsidRDefault="00A95BFC" w:rsidP="00A95BFC">
      <w:pPr>
        <w:pStyle w:val="Hipotese"/>
        <w:rPr>
          <w:szCs w:val="22"/>
        </w:rPr>
      </w:pPr>
      <w:r w:rsidRPr="001E1775">
        <w:rPr>
          <w:szCs w:val="22"/>
        </w:rPr>
        <w:t xml:space="preserve">Utiliza o campo </w:t>
      </w:r>
      <w:r w:rsidR="002B38CC">
        <w:rPr>
          <w:i/>
          <w:szCs w:val="22"/>
        </w:rPr>
        <w:t>WINDOW</w:t>
      </w:r>
      <w:r w:rsidRPr="001E1775">
        <w:rPr>
          <w:szCs w:val="22"/>
        </w:rPr>
        <w:t xml:space="preserve"> para o controlo de fluxo</w:t>
      </w:r>
      <w:r w:rsidRPr="001E1775">
        <w:rPr>
          <w:rStyle w:val="SoluoChar"/>
          <w:szCs w:val="22"/>
        </w:rPr>
        <w:t xml:space="preserve"> F</w:t>
      </w:r>
    </w:p>
    <w:p w14:paraId="4977AFE8" w14:textId="2EB4C9E9" w:rsidR="00A95BFC" w:rsidRDefault="00A95BFC" w:rsidP="00A95BFC">
      <w:pPr>
        <w:pStyle w:val="Pergunta"/>
      </w:pPr>
      <w:r>
        <w:t xml:space="preserve">Acerca de </w:t>
      </w:r>
      <w:proofErr w:type="spellStart"/>
      <w:r w:rsidRPr="003165D3">
        <w:rPr>
          <w:i/>
          <w:iCs/>
        </w:rPr>
        <w:t>streaming</w:t>
      </w:r>
      <w:proofErr w:type="spellEnd"/>
      <w:r>
        <w:t xml:space="preserve"> e CDN</w:t>
      </w:r>
    </w:p>
    <w:p w14:paraId="0FA42309" w14:textId="68B2C117" w:rsidR="00A95BFC" w:rsidRPr="00660809" w:rsidRDefault="00A95BFC" w:rsidP="00A95BFC">
      <w:pPr>
        <w:pStyle w:val="Hipotese"/>
      </w:pPr>
      <w:r>
        <w:t xml:space="preserve">No </w:t>
      </w:r>
      <w:proofErr w:type="spellStart"/>
      <w:r w:rsidRPr="003165D3">
        <w:rPr>
          <w:i/>
          <w:iCs/>
        </w:rPr>
        <w:t>streaming</w:t>
      </w:r>
      <w:proofErr w:type="spellEnd"/>
      <w:r>
        <w:t xml:space="preserve"> de vídeo sobre HTTP (MPEG-DASH) podem existir cópias do mesmo ficheiro com diferentes débitos binários </w:t>
      </w:r>
      <w:r>
        <w:rPr>
          <w:rStyle w:val="SoluoChar"/>
        </w:rPr>
        <w:t>V</w:t>
      </w:r>
    </w:p>
    <w:p w14:paraId="26E0DC40" w14:textId="37CBFD0E" w:rsidR="00A95BFC" w:rsidRPr="00660809" w:rsidRDefault="00A95BFC" w:rsidP="00A95BFC">
      <w:pPr>
        <w:pStyle w:val="Hipotese"/>
      </w:pPr>
      <w:r>
        <w:t xml:space="preserve">No </w:t>
      </w:r>
      <w:proofErr w:type="spellStart"/>
      <w:r w:rsidRPr="003525AA">
        <w:rPr>
          <w:i/>
          <w:iCs/>
        </w:rPr>
        <w:t>streaming</w:t>
      </w:r>
      <w:proofErr w:type="spellEnd"/>
      <w:r>
        <w:t xml:space="preserve"> de multimédia sobre HTTP (DASH) é o servidor que determina qual o débito binário a enviar para o cliente</w:t>
      </w:r>
      <w:r w:rsidRPr="00660809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1B6E3DC6" w14:textId="77777777" w:rsidR="00A95BFC" w:rsidRPr="00660809" w:rsidRDefault="00A95BFC" w:rsidP="00A95BFC">
      <w:pPr>
        <w:pStyle w:val="Hipotese"/>
      </w:pPr>
      <w:r>
        <w:t xml:space="preserve">Um sistema CDN permite que um cliente se ligue a outro nó que esteja menos congestionado </w:t>
      </w:r>
      <w:r>
        <w:rPr>
          <w:rStyle w:val="SoluoChar"/>
        </w:rPr>
        <w:t>V</w:t>
      </w:r>
    </w:p>
    <w:p w14:paraId="6F448315" w14:textId="6E794C46" w:rsidR="00A95BFC" w:rsidRPr="00867DF3" w:rsidRDefault="00A95BFC" w:rsidP="00A95BFC">
      <w:pPr>
        <w:pStyle w:val="Hipotese"/>
        <w:rPr>
          <w:color w:val="000000" w:themeColor="text1"/>
        </w:rPr>
      </w:pPr>
      <w:r>
        <w:rPr>
          <w:rStyle w:val="SoluoChar"/>
          <w:vanish w:val="0"/>
          <w:color w:val="000000" w:themeColor="text1"/>
        </w:rPr>
        <w:t xml:space="preserve">Num sistema CDN todos os </w:t>
      </w:r>
      <w:r w:rsidR="003525AA">
        <w:rPr>
          <w:rStyle w:val="SoluoChar"/>
          <w:vanish w:val="0"/>
          <w:color w:val="000000" w:themeColor="text1"/>
        </w:rPr>
        <w:t>N</w:t>
      </w:r>
      <w:r>
        <w:rPr>
          <w:rStyle w:val="SoluoChar"/>
          <w:vanish w:val="0"/>
          <w:color w:val="000000" w:themeColor="text1"/>
        </w:rPr>
        <w:t xml:space="preserve">ós têm os mesmos ficheiros </w:t>
      </w:r>
      <w:r>
        <w:rPr>
          <w:rStyle w:val="SoluoChar"/>
        </w:rPr>
        <w:t>F</w:t>
      </w:r>
    </w:p>
    <w:p w14:paraId="3FB19A9D" w14:textId="7D0B5CA2" w:rsidR="00C80E9C" w:rsidRPr="001E1775" w:rsidRDefault="00160019" w:rsidP="00C80E9C">
      <w:pPr>
        <w:pStyle w:val="Pergunta"/>
        <w:rPr>
          <w:szCs w:val="22"/>
        </w:rPr>
      </w:pPr>
      <w:r>
        <w:t xml:space="preserve">[E] </w:t>
      </w:r>
      <w:r w:rsidR="00C80E9C" w:rsidRPr="001E1775">
        <w:rPr>
          <w:szCs w:val="22"/>
        </w:rPr>
        <w:t>Considere o protocolo TCP</w:t>
      </w:r>
    </w:p>
    <w:p w14:paraId="1B855FC4" w14:textId="77777777" w:rsidR="00C80E9C" w:rsidRPr="001E1775" w:rsidRDefault="00C80E9C" w:rsidP="00C80E9C">
      <w:pPr>
        <w:pStyle w:val="Hipotese"/>
        <w:rPr>
          <w:szCs w:val="22"/>
        </w:rPr>
      </w:pPr>
      <w:r w:rsidRPr="001E1775">
        <w:rPr>
          <w:szCs w:val="22"/>
        </w:rPr>
        <w:t>Permite um serviço fiável ou não fiável dependente da sua configuração</w:t>
      </w:r>
      <w:r w:rsidRPr="001E1775">
        <w:rPr>
          <w:rStyle w:val="SoluoChar"/>
          <w:szCs w:val="22"/>
        </w:rPr>
        <w:t xml:space="preserve"> F</w:t>
      </w:r>
    </w:p>
    <w:p w14:paraId="66B796CD" w14:textId="5973A003" w:rsidR="00C80E9C" w:rsidRPr="001E1775" w:rsidRDefault="00C80E9C" w:rsidP="00C80E9C">
      <w:pPr>
        <w:pStyle w:val="Hipotese"/>
        <w:rPr>
          <w:szCs w:val="22"/>
        </w:rPr>
      </w:pPr>
      <w:r w:rsidRPr="001E1775">
        <w:rPr>
          <w:szCs w:val="22"/>
        </w:rPr>
        <w:t xml:space="preserve">Faz a multiplexagem de canais lógicos utilizando </w:t>
      </w:r>
      <w:r w:rsidR="00AB2B3E">
        <w:rPr>
          <w:szCs w:val="22"/>
        </w:rPr>
        <w:t>por base o</w:t>
      </w:r>
      <w:r w:rsidRPr="001E1775">
        <w:rPr>
          <w:szCs w:val="22"/>
        </w:rPr>
        <w:t xml:space="preserve"> porto </w:t>
      </w:r>
      <w:r w:rsidR="00AB2B3E">
        <w:rPr>
          <w:rStyle w:val="SoluoChar"/>
          <w:szCs w:val="22"/>
        </w:rPr>
        <w:t>V</w:t>
      </w:r>
    </w:p>
    <w:p w14:paraId="2C2123F2" w14:textId="77777777" w:rsidR="00C80E9C" w:rsidRPr="001E1775" w:rsidRDefault="00C80E9C" w:rsidP="00C80E9C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E1775">
        <w:rPr>
          <w:szCs w:val="22"/>
        </w:rPr>
        <w:t>As janelas de envio e de receção são iguais</w:t>
      </w:r>
      <w:r w:rsidRPr="001E1775">
        <w:rPr>
          <w:rStyle w:val="SoluoChar"/>
          <w:szCs w:val="22"/>
        </w:rPr>
        <w:t xml:space="preserve"> F</w:t>
      </w:r>
    </w:p>
    <w:p w14:paraId="0E6CBCDB" w14:textId="0C5B10DB" w:rsidR="00C80E9C" w:rsidRPr="001E1775" w:rsidRDefault="00C80E9C" w:rsidP="00C80E9C">
      <w:pPr>
        <w:pStyle w:val="Hipotese"/>
        <w:tabs>
          <w:tab w:val="clear" w:pos="993"/>
          <w:tab w:val="num" w:pos="567"/>
        </w:tabs>
        <w:rPr>
          <w:rStyle w:val="SoluoChar"/>
          <w:vanish w:val="0"/>
          <w:color w:val="auto"/>
          <w:szCs w:val="22"/>
        </w:rPr>
      </w:pPr>
      <w:r w:rsidRPr="001E1775">
        <w:rPr>
          <w:szCs w:val="22"/>
        </w:rPr>
        <w:t>Quando diferentes origens transferem dados para o mesmo endereço destino (</w:t>
      </w:r>
      <w:proofErr w:type="spellStart"/>
      <w:r w:rsidRPr="001E1775">
        <w:rPr>
          <w:szCs w:val="22"/>
        </w:rPr>
        <w:t>IP</w:t>
      </w:r>
      <w:r w:rsidR="00A95BFC">
        <w:rPr>
          <w:szCs w:val="22"/>
        </w:rPr>
        <w:t>:</w:t>
      </w:r>
      <w:r w:rsidRPr="001E1775">
        <w:rPr>
          <w:szCs w:val="22"/>
        </w:rPr>
        <w:t>Porto</w:t>
      </w:r>
      <w:proofErr w:type="spellEnd"/>
      <w:r w:rsidRPr="001E1775">
        <w:rPr>
          <w:szCs w:val="22"/>
        </w:rPr>
        <w:t xml:space="preserve">), os segmentos serão direcionados para diferentes </w:t>
      </w:r>
      <w:proofErr w:type="spellStart"/>
      <w:r w:rsidRPr="001E1775">
        <w:rPr>
          <w:i/>
          <w:szCs w:val="22"/>
        </w:rPr>
        <w:t>sockets</w:t>
      </w:r>
      <w:proofErr w:type="spellEnd"/>
      <w:r w:rsidRPr="001E1775">
        <w:rPr>
          <w:szCs w:val="22"/>
        </w:rPr>
        <w:t xml:space="preserve">. </w:t>
      </w:r>
      <w:r w:rsidRPr="001E1775">
        <w:rPr>
          <w:rStyle w:val="SoluoChar"/>
          <w:szCs w:val="22"/>
        </w:rPr>
        <w:t>V</w:t>
      </w:r>
    </w:p>
    <w:p w14:paraId="11C71CF6" w14:textId="77777777" w:rsidR="00C80E9C" w:rsidRPr="001E1775" w:rsidRDefault="00C80E9C" w:rsidP="00C80E9C">
      <w:pPr>
        <w:pStyle w:val="Pergunta"/>
        <w:rPr>
          <w:szCs w:val="22"/>
        </w:rPr>
      </w:pPr>
      <w:r w:rsidRPr="001E1775">
        <w:rPr>
          <w:szCs w:val="22"/>
        </w:rPr>
        <w:t>Protocolos teóricos:</w:t>
      </w:r>
    </w:p>
    <w:p w14:paraId="1EAED4D3" w14:textId="77777777" w:rsidR="00C80E9C" w:rsidRPr="001E1775" w:rsidRDefault="00C80E9C" w:rsidP="00C80E9C">
      <w:pPr>
        <w:pStyle w:val="Hipotese"/>
        <w:rPr>
          <w:szCs w:val="22"/>
        </w:rPr>
      </w:pPr>
      <w:r w:rsidRPr="001E1775">
        <w:rPr>
          <w:szCs w:val="22"/>
        </w:rPr>
        <w:t xml:space="preserve">O protocolo </w:t>
      </w:r>
      <w:r w:rsidRPr="001E1775">
        <w:rPr>
          <w:i/>
          <w:szCs w:val="22"/>
        </w:rPr>
        <w:t>Stop-</w:t>
      </w:r>
      <w:proofErr w:type="spellStart"/>
      <w:r w:rsidRPr="001E1775">
        <w:rPr>
          <w:i/>
          <w:szCs w:val="22"/>
        </w:rPr>
        <w:t>and</w:t>
      </w:r>
      <w:proofErr w:type="spellEnd"/>
      <w:r w:rsidRPr="001E1775">
        <w:rPr>
          <w:i/>
          <w:szCs w:val="22"/>
        </w:rPr>
        <w:t>-</w:t>
      </w:r>
      <w:proofErr w:type="spellStart"/>
      <w:r w:rsidRPr="001E1775">
        <w:rPr>
          <w:i/>
          <w:szCs w:val="22"/>
        </w:rPr>
        <w:t>wait</w:t>
      </w:r>
      <w:proofErr w:type="spellEnd"/>
      <w:r w:rsidRPr="001E1775">
        <w:rPr>
          <w:szCs w:val="22"/>
        </w:rPr>
        <w:t xml:space="preserve"> tem janela de envio 2</w:t>
      </w:r>
      <w:r w:rsidRPr="001E1775">
        <w:rPr>
          <w:rStyle w:val="SoluoChar"/>
          <w:szCs w:val="22"/>
        </w:rPr>
        <w:t xml:space="preserve"> F</w:t>
      </w:r>
      <w:r w:rsidRPr="001E1775">
        <w:rPr>
          <w:szCs w:val="22"/>
        </w:rPr>
        <w:t>.</w:t>
      </w:r>
    </w:p>
    <w:p w14:paraId="342752C2" w14:textId="77777777" w:rsidR="00C80E9C" w:rsidRPr="001E1775" w:rsidRDefault="00C80E9C" w:rsidP="00C80E9C">
      <w:pPr>
        <w:pStyle w:val="Hipotese"/>
        <w:ind w:left="1418" w:hanging="1061"/>
        <w:rPr>
          <w:szCs w:val="22"/>
        </w:rPr>
      </w:pPr>
      <w:r w:rsidRPr="001E1775">
        <w:rPr>
          <w:szCs w:val="22"/>
        </w:rPr>
        <w:t xml:space="preserve">No protocolo </w:t>
      </w:r>
      <w:proofErr w:type="spellStart"/>
      <w:r w:rsidRPr="001E1775">
        <w:rPr>
          <w:i/>
          <w:szCs w:val="22"/>
        </w:rPr>
        <w:t>Selective-repeat</w:t>
      </w:r>
      <w:proofErr w:type="spellEnd"/>
      <w:r w:rsidRPr="001E1775">
        <w:rPr>
          <w:szCs w:val="22"/>
        </w:rPr>
        <w:t xml:space="preserve"> o emissor cria um timer por cada mensagem enviada</w:t>
      </w:r>
      <w:r w:rsidRPr="001E1775">
        <w:rPr>
          <w:rStyle w:val="SoluoChar"/>
          <w:szCs w:val="22"/>
        </w:rPr>
        <w:t xml:space="preserve"> V</w:t>
      </w:r>
      <w:r w:rsidRPr="001E1775">
        <w:rPr>
          <w:szCs w:val="22"/>
        </w:rPr>
        <w:t>.</w:t>
      </w:r>
    </w:p>
    <w:p w14:paraId="639EA77A" w14:textId="692A807F" w:rsidR="00C80E9C" w:rsidRPr="001E1775" w:rsidRDefault="00C80E9C" w:rsidP="00C80E9C">
      <w:pPr>
        <w:pStyle w:val="Hipotese"/>
        <w:rPr>
          <w:szCs w:val="22"/>
        </w:rPr>
      </w:pPr>
      <w:proofErr w:type="spellStart"/>
      <w:r w:rsidRPr="001E1775">
        <w:rPr>
          <w:i/>
          <w:szCs w:val="22"/>
        </w:rPr>
        <w:t>Go</w:t>
      </w:r>
      <w:proofErr w:type="spellEnd"/>
      <w:r w:rsidRPr="001E1775">
        <w:rPr>
          <w:i/>
          <w:szCs w:val="22"/>
        </w:rPr>
        <w:t>-</w:t>
      </w:r>
      <w:proofErr w:type="spellStart"/>
      <w:r w:rsidRPr="001E1775">
        <w:rPr>
          <w:i/>
          <w:szCs w:val="22"/>
        </w:rPr>
        <w:t>back</w:t>
      </w:r>
      <w:proofErr w:type="spellEnd"/>
      <w:r w:rsidRPr="001E1775">
        <w:rPr>
          <w:i/>
          <w:szCs w:val="22"/>
        </w:rPr>
        <w:t>-</w:t>
      </w:r>
      <w:r w:rsidR="003525AA">
        <w:rPr>
          <w:i/>
          <w:szCs w:val="22"/>
        </w:rPr>
        <w:t>N</w:t>
      </w:r>
      <w:r w:rsidRPr="001E1775">
        <w:rPr>
          <w:szCs w:val="22"/>
        </w:rPr>
        <w:t xml:space="preserve"> com um contador de sequência de mensagens de 8 bits, a janela máxima de envio é 128. </w:t>
      </w:r>
      <w:r w:rsidRPr="001E1775">
        <w:rPr>
          <w:rStyle w:val="SoluoChar"/>
          <w:szCs w:val="22"/>
        </w:rPr>
        <w:t>F</w:t>
      </w:r>
      <w:r w:rsidRPr="001E1775">
        <w:rPr>
          <w:szCs w:val="22"/>
        </w:rPr>
        <w:t xml:space="preserve"> </w:t>
      </w:r>
    </w:p>
    <w:p w14:paraId="588BECB4" w14:textId="274FFFDC" w:rsidR="00C80E9C" w:rsidRPr="001E1775" w:rsidRDefault="00C80E9C" w:rsidP="00C80E9C">
      <w:pPr>
        <w:pStyle w:val="Hipotese"/>
        <w:rPr>
          <w:szCs w:val="22"/>
        </w:rPr>
      </w:pPr>
      <w:r w:rsidRPr="001E1775">
        <w:rPr>
          <w:szCs w:val="22"/>
        </w:rPr>
        <w:t xml:space="preserve">O protocolo UDP tem o seu funcionamento baseado no método </w:t>
      </w:r>
      <w:r w:rsidR="003525AA" w:rsidRPr="003525AA">
        <w:rPr>
          <w:i/>
          <w:iCs/>
          <w:szCs w:val="22"/>
        </w:rPr>
        <w:t>S</w:t>
      </w:r>
      <w:r w:rsidRPr="003525AA">
        <w:rPr>
          <w:i/>
          <w:iCs/>
          <w:szCs w:val="22"/>
        </w:rPr>
        <w:t>top-</w:t>
      </w:r>
      <w:proofErr w:type="spellStart"/>
      <w:r w:rsidRPr="003525AA">
        <w:rPr>
          <w:i/>
          <w:iCs/>
          <w:szCs w:val="22"/>
        </w:rPr>
        <w:t>and</w:t>
      </w:r>
      <w:proofErr w:type="spellEnd"/>
      <w:r w:rsidRPr="003525AA">
        <w:rPr>
          <w:i/>
          <w:iCs/>
          <w:szCs w:val="22"/>
        </w:rPr>
        <w:t>-</w:t>
      </w:r>
      <w:proofErr w:type="spellStart"/>
      <w:r w:rsidRPr="003525AA">
        <w:rPr>
          <w:i/>
          <w:iCs/>
          <w:szCs w:val="22"/>
        </w:rPr>
        <w:t>wai</w:t>
      </w:r>
      <w:r w:rsidRPr="001E1775">
        <w:rPr>
          <w:szCs w:val="22"/>
        </w:rPr>
        <w:t>t</w:t>
      </w:r>
      <w:proofErr w:type="spellEnd"/>
      <w:r w:rsidRPr="001E1775">
        <w:rPr>
          <w:szCs w:val="22"/>
        </w:rPr>
        <w:t xml:space="preserve"> </w:t>
      </w:r>
      <w:r w:rsidRPr="001E1775">
        <w:rPr>
          <w:rStyle w:val="SoluoChar"/>
          <w:szCs w:val="22"/>
        </w:rPr>
        <w:t>F</w:t>
      </w:r>
    </w:p>
    <w:p w14:paraId="4A730B09" w14:textId="37ED9FC3" w:rsidR="00C80E9C" w:rsidRPr="001E1775" w:rsidRDefault="00160019" w:rsidP="00C80E9C">
      <w:pPr>
        <w:pStyle w:val="Pergunta"/>
        <w:rPr>
          <w:szCs w:val="22"/>
        </w:rPr>
      </w:pPr>
      <w:r>
        <w:t xml:space="preserve">[E] </w:t>
      </w:r>
      <w:r w:rsidR="00C80E9C" w:rsidRPr="001E1775">
        <w:rPr>
          <w:szCs w:val="22"/>
        </w:rPr>
        <w:t>A tabela seguinte apresenta uma ligação para a transferência de dados entre dois dispositivos, utilizando o protocolo TCP. 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129"/>
        <w:gridCol w:w="540"/>
        <w:gridCol w:w="525"/>
        <w:gridCol w:w="480"/>
        <w:gridCol w:w="812"/>
        <w:gridCol w:w="832"/>
        <w:gridCol w:w="1030"/>
      </w:tblGrid>
      <w:tr w:rsidR="00C80E9C" w:rsidRPr="001E1775" w14:paraId="1F291577" w14:textId="77777777" w:rsidTr="0024545E">
        <w:trPr>
          <w:jc w:val="center"/>
        </w:trPr>
        <w:tc>
          <w:tcPr>
            <w:tcW w:w="0" w:type="auto"/>
            <w:shd w:val="clear" w:color="auto" w:fill="auto"/>
          </w:tcPr>
          <w:p w14:paraId="22247A85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proofErr w:type="spellStart"/>
            <w:r w:rsidRPr="001E1775">
              <w:rPr>
                <w:rFonts w:eastAsia="Times New Roman" w:cs="Arial"/>
                <w:iCs/>
                <w:szCs w:val="22"/>
                <w:lang w:val="en-US" w:eastAsia="pt-PT"/>
              </w:rPr>
              <w:t>Origem</w:t>
            </w:r>
            <w:proofErr w:type="spellEnd"/>
          </w:p>
        </w:tc>
        <w:tc>
          <w:tcPr>
            <w:tcW w:w="1129" w:type="dxa"/>
            <w:shd w:val="clear" w:color="auto" w:fill="auto"/>
          </w:tcPr>
          <w:p w14:paraId="6C7D0792" w14:textId="77777777" w:rsidR="00C80E9C" w:rsidRPr="001E1775" w:rsidRDefault="00C80E9C" w:rsidP="0024545E">
            <w:pPr>
              <w:jc w:val="center"/>
              <w:rPr>
                <w:rFonts w:eastAsia="Times New Roman" w:cs="Arial"/>
                <w:bCs/>
                <w:szCs w:val="22"/>
                <w:lang w:val="en-US" w:eastAsia="pt-PT"/>
              </w:rPr>
            </w:pPr>
            <w:proofErr w:type="spellStart"/>
            <w:r w:rsidRPr="001E1775">
              <w:rPr>
                <w:rFonts w:eastAsia="Times New Roman" w:cs="Arial"/>
                <w:iCs/>
                <w:szCs w:val="22"/>
                <w:lang w:val="en-US" w:eastAsia="pt-PT"/>
              </w:rPr>
              <w:t>Destino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3986247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iCs/>
                <w:szCs w:val="22"/>
                <w:lang w:val="en-US" w:eastAsia="pt-PT"/>
              </w:rPr>
              <w:t>ACK</w:t>
            </w:r>
          </w:p>
        </w:tc>
        <w:tc>
          <w:tcPr>
            <w:tcW w:w="0" w:type="auto"/>
            <w:shd w:val="clear" w:color="auto" w:fill="auto"/>
          </w:tcPr>
          <w:p w14:paraId="57FF098B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iCs/>
                <w:szCs w:val="22"/>
                <w:lang w:val="en-US" w:eastAsia="pt-PT"/>
              </w:rPr>
              <w:t>SYN</w:t>
            </w:r>
          </w:p>
        </w:tc>
        <w:tc>
          <w:tcPr>
            <w:tcW w:w="0" w:type="auto"/>
            <w:shd w:val="clear" w:color="auto" w:fill="auto"/>
          </w:tcPr>
          <w:p w14:paraId="6E1E0BD6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iCs/>
                <w:szCs w:val="22"/>
                <w:lang w:val="en-US" w:eastAsia="pt-PT"/>
              </w:rPr>
              <w:t>FIN</w:t>
            </w:r>
          </w:p>
        </w:tc>
        <w:tc>
          <w:tcPr>
            <w:tcW w:w="0" w:type="auto"/>
            <w:shd w:val="clear" w:color="auto" w:fill="auto"/>
          </w:tcPr>
          <w:p w14:paraId="11B8F1A1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iCs/>
                <w:szCs w:val="22"/>
                <w:lang w:val="en-US" w:eastAsia="pt-PT"/>
              </w:rPr>
              <w:t>Nº SEQ</w:t>
            </w:r>
          </w:p>
        </w:tc>
        <w:tc>
          <w:tcPr>
            <w:tcW w:w="0" w:type="auto"/>
            <w:shd w:val="clear" w:color="auto" w:fill="auto"/>
          </w:tcPr>
          <w:p w14:paraId="7F1A5BB7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iCs/>
                <w:szCs w:val="22"/>
                <w:lang w:val="en-US" w:eastAsia="pt-PT"/>
              </w:rPr>
              <w:t>Nº ACK</w:t>
            </w:r>
          </w:p>
        </w:tc>
        <w:tc>
          <w:tcPr>
            <w:tcW w:w="0" w:type="auto"/>
          </w:tcPr>
          <w:p w14:paraId="313D7E75" w14:textId="77777777" w:rsidR="00C80E9C" w:rsidRPr="001E1775" w:rsidRDefault="00C80E9C" w:rsidP="0024545E">
            <w:pPr>
              <w:jc w:val="center"/>
              <w:rPr>
                <w:rFonts w:eastAsia="Times New Roman" w:cs="Arial"/>
                <w:iCs/>
                <w:szCs w:val="22"/>
                <w:lang w:val="en-US" w:eastAsia="pt-PT"/>
              </w:rPr>
            </w:pPr>
            <w:proofErr w:type="spellStart"/>
            <w:r w:rsidRPr="001E1775">
              <w:rPr>
                <w:rFonts w:eastAsia="Times New Roman" w:cs="Arial"/>
                <w:iCs/>
                <w:szCs w:val="22"/>
                <w:lang w:val="en-US" w:eastAsia="pt-PT"/>
              </w:rPr>
              <w:t>Tamanho</w:t>
            </w:r>
            <w:proofErr w:type="spellEnd"/>
          </w:p>
        </w:tc>
      </w:tr>
      <w:tr w:rsidR="00C80E9C" w:rsidRPr="001E1775" w14:paraId="0CDC69BC" w14:textId="77777777" w:rsidTr="0024545E">
        <w:trPr>
          <w:jc w:val="center"/>
        </w:trPr>
        <w:tc>
          <w:tcPr>
            <w:tcW w:w="0" w:type="auto"/>
            <w:shd w:val="clear" w:color="auto" w:fill="auto"/>
          </w:tcPr>
          <w:p w14:paraId="06292A3C" w14:textId="77777777" w:rsidR="00C80E9C" w:rsidRPr="001E1775" w:rsidRDefault="00C80E9C" w:rsidP="0024545E">
            <w:pPr>
              <w:jc w:val="center"/>
              <w:rPr>
                <w:rFonts w:eastAsia="Times New Roman" w:cs="Arial"/>
                <w:bCs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</w:tcPr>
          <w:p w14:paraId="7445F585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</w:tcPr>
          <w:p w14:paraId="3AE8D239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10D5A58F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 xml:space="preserve"> X</w:t>
            </w:r>
          </w:p>
        </w:tc>
        <w:tc>
          <w:tcPr>
            <w:tcW w:w="0" w:type="auto"/>
            <w:shd w:val="clear" w:color="auto" w:fill="auto"/>
          </w:tcPr>
          <w:p w14:paraId="6F3D120C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14EA51EB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99</w:t>
            </w:r>
          </w:p>
        </w:tc>
        <w:tc>
          <w:tcPr>
            <w:tcW w:w="0" w:type="auto"/>
            <w:shd w:val="clear" w:color="auto" w:fill="auto"/>
          </w:tcPr>
          <w:p w14:paraId="7C556C13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-</w:t>
            </w:r>
          </w:p>
        </w:tc>
        <w:tc>
          <w:tcPr>
            <w:tcW w:w="0" w:type="auto"/>
          </w:tcPr>
          <w:p w14:paraId="74200E95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0</w:t>
            </w:r>
          </w:p>
        </w:tc>
      </w:tr>
      <w:tr w:rsidR="00C80E9C" w:rsidRPr="001E1775" w14:paraId="02F29A5C" w14:textId="77777777" w:rsidTr="0024545E">
        <w:trPr>
          <w:jc w:val="center"/>
        </w:trPr>
        <w:tc>
          <w:tcPr>
            <w:tcW w:w="0" w:type="auto"/>
            <w:shd w:val="clear" w:color="auto" w:fill="auto"/>
          </w:tcPr>
          <w:p w14:paraId="7ED111A8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8.8.8.8</w:t>
            </w:r>
          </w:p>
        </w:tc>
        <w:tc>
          <w:tcPr>
            <w:tcW w:w="1129" w:type="dxa"/>
            <w:shd w:val="clear" w:color="auto" w:fill="auto"/>
          </w:tcPr>
          <w:p w14:paraId="359F5B5C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1.1.1.1</w:t>
            </w:r>
          </w:p>
        </w:tc>
        <w:tc>
          <w:tcPr>
            <w:tcW w:w="0" w:type="auto"/>
            <w:shd w:val="clear" w:color="auto" w:fill="auto"/>
          </w:tcPr>
          <w:p w14:paraId="3D809FAE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A7AA617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E426599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4405C9F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4899</w:t>
            </w:r>
          </w:p>
        </w:tc>
        <w:tc>
          <w:tcPr>
            <w:tcW w:w="0" w:type="auto"/>
            <w:shd w:val="clear" w:color="auto" w:fill="auto"/>
          </w:tcPr>
          <w:p w14:paraId="642E28E2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100</w:t>
            </w:r>
          </w:p>
        </w:tc>
        <w:tc>
          <w:tcPr>
            <w:tcW w:w="0" w:type="auto"/>
          </w:tcPr>
          <w:p w14:paraId="59E3604F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del w:id="9" w:author="João Viegas" w:date="2019-06-20T20:42:00Z">
              <w:r w:rsidRPr="00BA39E2" w:rsidDel="00275695">
                <w:rPr>
                  <w:rFonts w:eastAsia="Times New Roman" w:cs="Arial"/>
                  <w:vanish/>
                  <w:color w:val="FF0000"/>
                  <w:szCs w:val="22"/>
                  <w:lang w:val="en-US" w:eastAsia="pt-PT"/>
                </w:rPr>
                <w:delText>0</w:delText>
              </w:r>
            </w:del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0</w:t>
            </w:r>
          </w:p>
        </w:tc>
      </w:tr>
      <w:tr w:rsidR="00C80E9C" w:rsidRPr="001E1775" w14:paraId="6F2AE9C1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0185EDD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  <w:hideMark/>
          </w:tcPr>
          <w:p w14:paraId="31FC1AE8" w14:textId="77777777" w:rsidR="00C80E9C" w:rsidRPr="001E1775" w:rsidRDefault="00C80E9C" w:rsidP="0024545E">
            <w:pPr>
              <w:jc w:val="center"/>
              <w:rPr>
                <w:rFonts w:eastAsia="Times New Roman" w:cs="Arial"/>
                <w:bCs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  <w:hideMark/>
          </w:tcPr>
          <w:p w14:paraId="2FA0FFDD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4E8482FF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CA255F0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AC7C835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2D5861F0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4900</w:t>
            </w:r>
          </w:p>
        </w:tc>
        <w:tc>
          <w:tcPr>
            <w:tcW w:w="0" w:type="auto"/>
          </w:tcPr>
          <w:p w14:paraId="32B1EF02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0</w:t>
            </w:r>
          </w:p>
        </w:tc>
      </w:tr>
      <w:tr w:rsidR="00C80E9C" w:rsidRPr="001E1775" w14:paraId="76F5F2E6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C567CA2" w14:textId="77777777" w:rsidR="00C80E9C" w:rsidRPr="001E1775" w:rsidRDefault="00C80E9C" w:rsidP="0024545E">
            <w:pPr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  <w:hideMark/>
          </w:tcPr>
          <w:p w14:paraId="7CF845DD" w14:textId="77777777" w:rsidR="00C80E9C" w:rsidRPr="001E1775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  <w:hideMark/>
          </w:tcPr>
          <w:p w14:paraId="5B9D2885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 xml:space="preserve">X </w:t>
            </w:r>
          </w:p>
        </w:tc>
        <w:tc>
          <w:tcPr>
            <w:tcW w:w="0" w:type="auto"/>
            <w:shd w:val="clear" w:color="auto" w:fill="auto"/>
            <w:hideMark/>
          </w:tcPr>
          <w:p w14:paraId="37284C43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00266EE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73381F8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2E0DC1D7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4900</w:t>
            </w:r>
          </w:p>
        </w:tc>
        <w:tc>
          <w:tcPr>
            <w:tcW w:w="0" w:type="auto"/>
          </w:tcPr>
          <w:p w14:paraId="60D2182A" w14:textId="77777777" w:rsidR="00C80E9C" w:rsidRPr="00BA39E2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szCs w:val="22"/>
                <w:lang w:val="en-US" w:eastAsia="pt-PT"/>
              </w:rPr>
              <w:t>100</w:t>
            </w:r>
          </w:p>
        </w:tc>
      </w:tr>
      <w:tr w:rsidR="00C80E9C" w:rsidRPr="001E1775" w14:paraId="1F74A70B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474541E" w14:textId="77777777" w:rsidR="00C80E9C" w:rsidRPr="001E1775" w:rsidRDefault="00C80E9C" w:rsidP="0024545E">
            <w:pPr>
              <w:rPr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8.8.8.8</w:t>
            </w:r>
          </w:p>
        </w:tc>
        <w:tc>
          <w:tcPr>
            <w:tcW w:w="1129" w:type="dxa"/>
            <w:shd w:val="clear" w:color="auto" w:fill="auto"/>
            <w:hideMark/>
          </w:tcPr>
          <w:p w14:paraId="0DCBF8C4" w14:textId="77777777" w:rsidR="00C80E9C" w:rsidRPr="001E1775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0" w:type="auto"/>
            <w:shd w:val="clear" w:color="auto" w:fill="auto"/>
            <w:hideMark/>
          </w:tcPr>
          <w:p w14:paraId="65131FF6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29BE1961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7CE05F1F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6AE3401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szCs w:val="22"/>
                <w:lang w:val="en-US" w:eastAsia="pt-PT"/>
              </w:rPr>
              <w:t>4900</w:t>
            </w:r>
          </w:p>
        </w:tc>
        <w:tc>
          <w:tcPr>
            <w:tcW w:w="0" w:type="auto"/>
            <w:shd w:val="clear" w:color="auto" w:fill="auto"/>
            <w:hideMark/>
          </w:tcPr>
          <w:p w14:paraId="240DDB10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200</w:t>
            </w:r>
          </w:p>
        </w:tc>
        <w:tc>
          <w:tcPr>
            <w:tcW w:w="0" w:type="auto"/>
          </w:tcPr>
          <w:p w14:paraId="4299C057" w14:textId="77777777" w:rsidR="00C80E9C" w:rsidRPr="00BA39E2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szCs w:val="22"/>
                <w:lang w:val="en-US" w:eastAsia="pt-PT"/>
              </w:rPr>
              <w:t>200</w:t>
            </w:r>
          </w:p>
        </w:tc>
      </w:tr>
      <w:tr w:rsidR="00C80E9C" w:rsidRPr="001E1775" w14:paraId="01BA2A3D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93917E1" w14:textId="77777777" w:rsidR="00C80E9C" w:rsidRPr="001E1775" w:rsidRDefault="00C80E9C" w:rsidP="0024545E">
            <w:pPr>
              <w:rPr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  <w:hideMark/>
          </w:tcPr>
          <w:p w14:paraId="7E55E621" w14:textId="77777777" w:rsidR="00C80E9C" w:rsidRPr="001E1775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  <w:hideMark/>
          </w:tcPr>
          <w:p w14:paraId="406A868F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51B8FE7B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107890E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5921A5CB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szCs w:val="22"/>
                <w:lang w:val="en-US" w:eastAsia="pt-PT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7AE23010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5100</w:t>
            </w:r>
          </w:p>
        </w:tc>
        <w:tc>
          <w:tcPr>
            <w:tcW w:w="0" w:type="auto"/>
          </w:tcPr>
          <w:p w14:paraId="525AD56A" w14:textId="77777777" w:rsidR="00C80E9C" w:rsidRPr="00BA39E2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szCs w:val="22"/>
                <w:lang w:val="en-US" w:eastAsia="pt-PT"/>
              </w:rPr>
              <w:t>300</w:t>
            </w:r>
          </w:p>
        </w:tc>
      </w:tr>
      <w:tr w:rsidR="00C80E9C" w:rsidRPr="001E1775" w14:paraId="4F8E5252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DF31AC2" w14:textId="77777777" w:rsidR="00C80E9C" w:rsidRPr="001E1775" w:rsidRDefault="00C80E9C" w:rsidP="0024545E">
            <w:pPr>
              <w:rPr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8.8.8.8</w:t>
            </w:r>
          </w:p>
        </w:tc>
        <w:tc>
          <w:tcPr>
            <w:tcW w:w="1129" w:type="dxa"/>
            <w:shd w:val="clear" w:color="auto" w:fill="auto"/>
            <w:hideMark/>
          </w:tcPr>
          <w:p w14:paraId="525671F3" w14:textId="77777777" w:rsidR="00C80E9C" w:rsidRPr="001E1775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0" w:type="auto"/>
            <w:shd w:val="clear" w:color="auto" w:fill="auto"/>
            <w:hideMark/>
          </w:tcPr>
          <w:p w14:paraId="595E5037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12383F20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2DA6CBE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608A7EC0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5100</w:t>
            </w:r>
          </w:p>
        </w:tc>
        <w:tc>
          <w:tcPr>
            <w:tcW w:w="0" w:type="auto"/>
            <w:shd w:val="clear" w:color="auto" w:fill="auto"/>
          </w:tcPr>
          <w:p w14:paraId="3C2D81C3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500</w:t>
            </w:r>
          </w:p>
        </w:tc>
        <w:tc>
          <w:tcPr>
            <w:tcW w:w="0" w:type="auto"/>
          </w:tcPr>
          <w:p w14:paraId="38D7F2E7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szCs w:val="22"/>
                <w:lang w:val="en-US" w:eastAsia="pt-PT"/>
              </w:rPr>
              <w:t>600</w:t>
            </w:r>
          </w:p>
        </w:tc>
      </w:tr>
      <w:tr w:rsidR="00C80E9C" w:rsidRPr="00BA39E2" w14:paraId="6CAC7635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21F8FBCB" w14:textId="77777777" w:rsidR="00C80E9C" w:rsidRPr="001E1775" w:rsidRDefault="00C80E9C" w:rsidP="0024545E">
            <w:pPr>
              <w:rPr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8.8.8.8</w:t>
            </w:r>
          </w:p>
        </w:tc>
        <w:tc>
          <w:tcPr>
            <w:tcW w:w="1129" w:type="dxa"/>
            <w:shd w:val="clear" w:color="auto" w:fill="auto"/>
            <w:hideMark/>
          </w:tcPr>
          <w:p w14:paraId="67E052B7" w14:textId="77777777" w:rsidR="00C80E9C" w:rsidRPr="001E1775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0" w:type="auto"/>
            <w:shd w:val="clear" w:color="auto" w:fill="auto"/>
            <w:hideMark/>
          </w:tcPr>
          <w:p w14:paraId="23D22A9F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50B9DE11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58916E2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773F945F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5700</w:t>
            </w:r>
          </w:p>
        </w:tc>
        <w:tc>
          <w:tcPr>
            <w:tcW w:w="0" w:type="auto"/>
            <w:shd w:val="clear" w:color="auto" w:fill="auto"/>
          </w:tcPr>
          <w:p w14:paraId="5D2BEA29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500</w:t>
            </w:r>
          </w:p>
        </w:tc>
        <w:tc>
          <w:tcPr>
            <w:tcW w:w="0" w:type="auto"/>
          </w:tcPr>
          <w:p w14:paraId="78C3053A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1000</w:t>
            </w:r>
          </w:p>
        </w:tc>
      </w:tr>
      <w:tr w:rsidR="00C80E9C" w:rsidRPr="001E1775" w14:paraId="0135D922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2F3FBE13" w14:textId="77777777" w:rsidR="00C80E9C" w:rsidRPr="001E1775" w:rsidRDefault="00C80E9C" w:rsidP="0024545E">
            <w:pPr>
              <w:rPr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  <w:hideMark/>
          </w:tcPr>
          <w:p w14:paraId="3B6BAB41" w14:textId="77777777" w:rsidR="00C80E9C" w:rsidRPr="001E1775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  <w:hideMark/>
          </w:tcPr>
          <w:p w14:paraId="2C95B9FA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 xml:space="preserve">X </w:t>
            </w:r>
          </w:p>
        </w:tc>
        <w:tc>
          <w:tcPr>
            <w:tcW w:w="0" w:type="auto"/>
            <w:shd w:val="clear" w:color="auto" w:fill="auto"/>
            <w:hideMark/>
          </w:tcPr>
          <w:p w14:paraId="070C6BBD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28DE2D1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18432566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14:paraId="62FE79BF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6700</w:t>
            </w:r>
          </w:p>
        </w:tc>
        <w:tc>
          <w:tcPr>
            <w:tcW w:w="0" w:type="auto"/>
          </w:tcPr>
          <w:p w14:paraId="57916E00" w14:textId="77777777" w:rsidR="00C80E9C" w:rsidRPr="00BA39E2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szCs w:val="22"/>
                <w:lang w:val="en-US" w:eastAsia="pt-PT"/>
              </w:rPr>
              <w:t>0</w:t>
            </w:r>
          </w:p>
        </w:tc>
      </w:tr>
      <w:tr w:rsidR="00C80E9C" w:rsidRPr="001E1775" w14:paraId="16022714" w14:textId="77777777" w:rsidTr="0024545E">
        <w:trPr>
          <w:jc w:val="center"/>
        </w:trPr>
        <w:tc>
          <w:tcPr>
            <w:tcW w:w="0" w:type="auto"/>
            <w:shd w:val="clear" w:color="auto" w:fill="auto"/>
          </w:tcPr>
          <w:p w14:paraId="09D7ACBF" w14:textId="77777777" w:rsidR="00C80E9C" w:rsidRPr="001E1775" w:rsidRDefault="00C80E9C" w:rsidP="0024545E">
            <w:pPr>
              <w:rPr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</w:tcPr>
          <w:p w14:paraId="320AC221" w14:textId="77777777" w:rsidR="00C80E9C" w:rsidRPr="001E1775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</w:tcPr>
          <w:p w14:paraId="61C62771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 xml:space="preserve">X </w:t>
            </w:r>
          </w:p>
        </w:tc>
        <w:tc>
          <w:tcPr>
            <w:tcW w:w="0" w:type="auto"/>
            <w:shd w:val="clear" w:color="auto" w:fill="auto"/>
          </w:tcPr>
          <w:p w14:paraId="09E40C22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0CB229B4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9F69E75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14:paraId="7529AD97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6700</w:t>
            </w:r>
          </w:p>
        </w:tc>
        <w:tc>
          <w:tcPr>
            <w:tcW w:w="0" w:type="auto"/>
          </w:tcPr>
          <w:p w14:paraId="5AF577CF" w14:textId="77777777" w:rsidR="00C80E9C" w:rsidRPr="00BA39E2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szCs w:val="22"/>
                <w:lang w:val="en-US" w:eastAsia="pt-PT"/>
              </w:rPr>
              <w:t>1000</w:t>
            </w:r>
          </w:p>
        </w:tc>
      </w:tr>
      <w:tr w:rsidR="00C80E9C" w:rsidRPr="001E1775" w14:paraId="6702B695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6BA1ECCD" w14:textId="77777777" w:rsidR="00C80E9C" w:rsidRPr="001E1775" w:rsidRDefault="00C80E9C" w:rsidP="0024545E">
            <w:pPr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1129" w:type="dxa"/>
            <w:shd w:val="clear" w:color="auto" w:fill="auto"/>
            <w:hideMark/>
          </w:tcPr>
          <w:p w14:paraId="3E0659B4" w14:textId="77777777" w:rsidR="00C80E9C" w:rsidRPr="001E1775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0" w:type="auto"/>
            <w:shd w:val="clear" w:color="auto" w:fill="auto"/>
            <w:hideMark/>
          </w:tcPr>
          <w:p w14:paraId="14AC1128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 xml:space="preserve"> X</w:t>
            </w:r>
          </w:p>
        </w:tc>
        <w:tc>
          <w:tcPr>
            <w:tcW w:w="0" w:type="auto"/>
            <w:shd w:val="clear" w:color="auto" w:fill="auto"/>
            <w:hideMark/>
          </w:tcPr>
          <w:p w14:paraId="281AD8F1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9014BE0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31C89E4D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szCs w:val="22"/>
                <w:lang w:val="en-US" w:eastAsia="pt-PT"/>
              </w:rPr>
              <w:t>6700</w:t>
            </w:r>
          </w:p>
        </w:tc>
        <w:tc>
          <w:tcPr>
            <w:tcW w:w="0" w:type="auto"/>
            <w:shd w:val="clear" w:color="auto" w:fill="auto"/>
          </w:tcPr>
          <w:p w14:paraId="786DC636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1501</w:t>
            </w:r>
          </w:p>
        </w:tc>
        <w:tc>
          <w:tcPr>
            <w:tcW w:w="0" w:type="auto"/>
          </w:tcPr>
          <w:p w14:paraId="265A0872" w14:textId="77777777" w:rsidR="00C80E9C" w:rsidRPr="00BA39E2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szCs w:val="22"/>
                <w:lang w:val="en-US" w:eastAsia="pt-PT"/>
              </w:rPr>
              <w:t>1200</w:t>
            </w:r>
          </w:p>
        </w:tc>
      </w:tr>
      <w:tr w:rsidR="00C80E9C" w:rsidRPr="001E1775" w14:paraId="3C97884A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6E2362AB" w14:textId="77777777" w:rsidR="00C80E9C" w:rsidRPr="001E1775" w:rsidRDefault="00C80E9C" w:rsidP="0024545E">
            <w:pPr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1129" w:type="dxa"/>
            <w:shd w:val="clear" w:color="auto" w:fill="auto"/>
            <w:hideMark/>
          </w:tcPr>
          <w:p w14:paraId="5E8D3394" w14:textId="77777777" w:rsidR="00C80E9C" w:rsidRPr="001E1775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0" w:type="auto"/>
            <w:shd w:val="clear" w:color="auto" w:fill="auto"/>
            <w:hideMark/>
          </w:tcPr>
          <w:p w14:paraId="6A009F89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4F544C1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05B6EDD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 xml:space="preserve"> X</w:t>
            </w:r>
          </w:p>
        </w:tc>
        <w:tc>
          <w:tcPr>
            <w:tcW w:w="0" w:type="auto"/>
            <w:shd w:val="clear" w:color="auto" w:fill="auto"/>
          </w:tcPr>
          <w:p w14:paraId="0EB8EA75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7</w:t>
            </w: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14:paraId="670739A2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1501</w:t>
            </w:r>
          </w:p>
        </w:tc>
        <w:tc>
          <w:tcPr>
            <w:tcW w:w="0" w:type="auto"/>
          </w:tcPr>
          <w:p w14:paraId="1B3ADF5C" w14:textId="77777777" w:rsidR="00C80E9C" w:rsidRPr="00BA39E2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szCs w:val="22"/>
                <w:lang w:val="en-US" w:eastAsia="pt-PT"/>
              </w:rPr>
              <w:t>0</w:t>
            </w:r>
          </w:p>
        </w:tc>
      </w:tr>
      <w:tr w:rsidR="00C80E9C" w:rsidRPr="001E1775" w14:paraId="102C6DA3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1C545DBF" w14:textId="77777777" w:rsidR="00C80E9C" w:rsidRPr="001E1775" w:rsidRDefault="00C80E9C" w:rsidP="0024545E">
            <w:pPr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  <w:hideMark/>
          </w:tcPr>
          <w:p w14:paraId="6B9D1A36" w14:textId="77777777" w:rsidR="00C80E9C" w:rsidRPr="001E1775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1E1775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  <w:hideMark/>
          </w:tcPr>
          <w:p w14:paraId="050381CE" w14:textId="77777777" w:rsidR="00C80E9C" w:rsidRPr="001E1775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1E1775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 xml:space="preserve"> X </w:t>
            </w:r>
          </w:p>
        </w:tc>
        <w:tc>
          <w:tcPr>
            <w:tcW w:w="0" w:type="auto"/>
            <w:shd w:val="clear" w:color="auto" w:fill="auto"/>
            <w:hideMark/>
          </w:tcPr>
          <w:p w14:paraId="72977CCC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89B8A75" w14:textId="77777777" w:rsidR="00C80E9C" w:rsidRPr="001E1775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421B7728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1501</w:t>
            </w:r>
          </w:p>
        </w:tc>
        <w:tc>
          <w:tcPr>
            <w:tcW w:w="0" w:type="auto"/>
            <w:shd w:val="clear" w:color="auto" w:fill="auto"/>
          </w:tcPr>
          <w:p w14:paraId="32B70C67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7</w:t>
            </w: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901</w:t>
            </w:r>
          </w:p>
        </w:tc>
        <w:tc>
          <w:tcPr>
            <w:tcW w:w="0" w:type="auto"/>
          </w:tcPr>
          <w:p w14:paraId="3363A136" w14:textId="77777777" w:rsidR="00C80E9C" w:rsidRPr="00BA39E2" w:rsidRDefault="00C80E9C" w:rsidP="0024545E">
            <w:pPr>
              <w:jc w:val="center"/>
              <w:rPr>
                <w:rFonts w:eastAsia="Times New Roman" w:cs="Arial"/>
                <w:vanish/>
                <w:szCs w:val="22"/>
                <w:lang w:val="en-US" w:eastAsia="pt-PT"/>
              </w:rPr>
            </w:pPr>
            <w:r w:rsidRPr="00BA39E2">
              <w:rPr>
                <w:rFonts w:eastAsia="Times New Roman" w:cs="Arial"/>
                <w:vanish/>
                <w:color w:val="FF0000"/>
                <w:szCs w:val="22"/>
                <w:lang w:val="en-US" w:eastAsia="pt-PT"/>
              </w:rPr>
              <w:t>0</w:t>
            </w:r>
          </w:p>
        </w:tc>
      </w:tr>
    </w:tbl>
    <w:p w14:paraId="1376B19A" w14:textId="77777777" w:rsidR="00C80E9C" w:rsidRPr="001E1775" w:rsidRDefault="00C80E9C" w:rsidP="00C80E9C">
      <w:pPr>
        <w:pStyle w:val="Pergunta"/>
        <w:rPr>
          <w:szCs w:val="22"/>
        </w:rPr>
      </w:pPr>
      <w:r w:rsidRPr="001E1775">
        <w:rPr>
          <w:szCs w:val="22"/>
        </w:rPr>
        <w:t>Qual o valor mínimo do MSS nesta ligação</w:t>
      </w:r>
      <w:r>
        <w:rPr>
          <w:szCs w:val="22"/>
        </w:rPr>
        <w:t>?______________________________________________________________________________</w:t>
      </w:r>
      <w:r w:rsidRPr="001E1775">
        <w:rPr>
          <w:rFonts w:cs="Arial"/>
          <w:vanish/>
          <w:color w:val="FF0000"/>
          <w:szCs w:val="22"/>
          <w:lang w:eastAsia="pt-PT"/>
        </w:rPr>
        <w:t>1200</w:t>
      </w:r>
    </w:p>
    <w:p w14:paraId="4B881AF0" w14:textId="25E1203E" w:rsidR="00C80E9C" w:rsidRPr="001E1775" w:rsidRDefault="00C80E9C" w:rsidP="00C80E9C">
      <w:pPr>
        <w:pStyle w:val="Pergunta"/>
        <w:rPr>
          <w:szCs w:val="22"/>
        </w:rPr>
      </w:pPr>
      <w:r w:rsidRPr="001E1775">
        <w:rPr>
          <w:szCs w:val="22"/>
        </w:rPr>
        <w:t xml:space="preserve">Indique qual o valor mínimo do campo </w:t>
      </w:r>
      <w:r w:rsidRPr="001E1775">
        <w:rPr>
          <w:i/>
          <w:szCs w:val="22"/>
        </w:rPr>
        <w:t>RECEIVE WINDOW</w:t>
      </w:r>
      <w:r w:rsidRPr="001E1775">
        <w:rPr>
          <w:szCs w:val="22"/>
        </w:rPr>
        <w:t>, anunciado em cada um dos sentidos, de forma a permitir a transferência de dados apresentada nesta ligação?</w:t>
      </w:r>
    </w:p>
    <w:p w14:paraId="3F7E59A8" w14:textId="77777777" w:rsidR="00C80E9C" w:rsidRPr="00A95BFC" w:rsidRDefault="00C80E9C" w:rsidP="00C80E9C">
      <w:pPr>
        <w:pStyle w:val="RespostaDesenvolvimento"/>
        <w:rPr>
          <w:szCs w:val="22"/>
        </w:rPr>
      </w:pPr>
      <w:r w:rsidRPr="00A95BFC">
        <w:rPr>
          <w:color w:val="000000" w:themeColor="text1"/>
          <w:szCs w:val="22"/>
        </w:rPr>
        <w:t xml:space="preserve">1.1.1.1 </w:t>
      </w:r>
      <w:r w:rsidRPr="001E1775">
        <w:rPr>
          <w:color w:val="000000" w:themeColor="text1"/>
          <w:szCs w:val="22"/>
          <w:lang w:val="en-US"/>
        </w:rPr>
        <w:sym w:font="Wingdings" w:char="F0E0"/>
      </w:r>
      <w:r w:rsidRPr="00A95BFC">
        <w:rPr>
          <w:color w:val="000000" w:themeColor="text1"/>
          <w:szCs w:val="22"/>
        </w:rPr>
        <w:t xml:space="preserve"> 8.8.8.8 =</w:t>
      </w:r>
      <w:r w:rsidRPr="00A95BFC">
        <w:rPr>
          <w:color w:val="000000" w:themeColor="text1"/>
          <w:szCs w:val="22"/>
        </w:rPr>
        <w:tab/>
      </w:r>
      <w:r w:rsidRPr="00A95BFC">
        <w:rPr>
          <w:color w:val="000000" w:themeColor="text1"/>
          <w:szCs w:val="22"/>
        </w:rPr>
        <w:tab/>
      </w:r>
      <w:r w:rsidRPr="00A95BFC">
        <w:rPr>
          <w:color w:val="000000" w:themeColor="text1"/>
          <w:szCs w:val="22"/>
        </w:rPr>
        <w:tab/>
      </w:r>
      <w:r w:rsidRPr="00A95BFC">
        <w:rPr>
          <w:color w:val="000000" w:themeColor="text1"/>
          <w:szCs w:val="22"/>
        </w:rPr>
        <w:tab/>
      </w:r>
      <w:r w:rsidRPr="00A95BFC">
        <w:rPr>
          <w:color w:val="000000" w:themeColor="text1"/>
          <w:szCs w:val="22"/>
        </w:rPr>
        <w:tab/>
      </w:r>
      <w:r w:rsidRPr="00A95BFC">
        <w:rPr>
          <w:vanish/>
          <w:color w:val="000000" w:themeColor="text1"/>
          <w:szCs w:val="22"/>
        </w:rPr>
        <w:t xml:space="preserve"> </w:t>
      </w:r>
      <w:r w:rsidRPr="00A95BFC">
        <w:rPr>
          <w:rFonts w:cs="Arial"/>
          <w:vanish/>
          <w:color w:val="FF0000"/>
          <w:szCs w:val="22"/>
          <w:lang w:eastAsia="pt-PT"/>
        </w:rPr>
        <w:t>1600</w:t>
      </w:r>
      <w:r w:rsidRPr="00A95BFC">
        <w:rPr>
          <w:rFonts w:cs="Arial"/>
          <w:vanish/>
          <w:color w:val="FF0000"/>
          <w:szCs w:val="22"/>
          <w:lang w:eastAsia="pt-PT"/>
        </w:rPr>
        <w:tab/>
      </w:r>
      <w:r w:rsidRPr="00A95BFC">
        <w:rPr>
          <w:color w:val="000000" w:themeColor="text1"/>
          <w:szCs w:val="22"/>
        </w:rPr>
        <w:t xml:space="preserve">8.8.8.8 </w:t>
      </w:r>
      <w:r w:rsidRPr="001E1775">
        <w:rPr>
          <w:color w:val="000000" w:themeColor="text1"/>
          <w:szCs w:val="22"/>
          <w:lang w:val="en-US"/>
        </w:rPr>
        <w:sym w:font="Wingdings" w:char="F0E0"/>
      </w:r>
      <w:r w:rsidRPr="00A95BFC">
        <w:rPr>
          <w:color w:val="000000" w:themeColor="text1"/>
          <w:szCs w:val="22"/>
        </w:rPr>
        <w:t xml:space="preserve"> 1.1.1.1 =</w:t>
      </w:r>
      <w:r w:rsidRPr="00A95BFC">
        <w:rPr>
          <w:szCs w:val="22"/>
        </w:rPr>
        <w:t xml:space="preserve"> </w:t>
      </w:r>
      <w:r w:rsidRPr="00A95BFC">
        <w:rPr>
          <w:rFonts w:cs="Arial"/>
          <w:vanish/>
          <w:color w:val="FF0000"/>
          <w:szCs w:val="22"/>
          <w:lang w:eastAsia="pt-PT"/>
        </w:rPr>
        <w:t>1000</w:t>
      </w:r>
    </w:p>
    <w:p w14:paraId="2181C9B9" w14:textId="1B174973" w:rsidR="00C80E9C" w:rsidRPr="001E1775" w:rsidRDefault="00C80E9C" w:rsidP="00C80E9C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  <w:r w:rsidRPr="001E1775">
        <w:rPr>
          <w:szCs w:val="22"/>
        </w:rPr>
        <w:t xml:space="preserve">Considere duas estações separados de 15 km interligados através de uma rede de transmissão de </w:t>
      </w:r>
      <w:r>
        <w:rPr>
          <w:szCs w:val="22"/>
        </w:rPr>
        <w:t>2488</w:t>
      </w:r>
      <w:r w:rsidRPr="001E1775">
        <w:rPr>
          <w:szCs w:val="22"/>
        </w:rPr>
        <w:t xml:space="preserve"> Mbps (STM-</w:t>
      </w:r>
      <w:r>
        <w:rPr>
          <w:szCs w:val="22"/>
        </w:rPr>
        <w:t>16</w:t>
      </w:r>
      <w:r w:rsidRPr="001E1775">
        <w:rPr>
          <w:szCs w:val="22"/>
        </w:rPr>
        <w:t xml:space="preserve">). O protocolo utilizado na transmissão é do tipo </w:t>
      </w:r>
      <w:proofErr w:type="spellStart"/>
      <w:r w:rsidRPr="001E1775">
        <w:rPr>
          <w:i/>
          <w:szCs w:val="22"/>
        </w:rPr>
        <w:t>Go</w:t>
      </w:r>
      <w:proofErr w:type="spellEnd"/>
      <w:r w:rsidRPr="001E1775">
        <w:rPr>
          <w:i/>
          <w:szCs w:val="22"/>
        </w:rPr>
        <w:t>-</w:t>
      </w:r>
      <w:proofErr w:type="spellStart"/>
      <w:r w:rsidRPr="001E1775">
        <w:rPr>
          <w:i/>
          <w:szCs w:val="22"/>
        </w:rPr>
        <w:t>back</w:t>
      </w:r>
      <w:proofErr w:type="spellEnd"/>
      <w:r w:rsidRPr="001E1775">
        <w:rPr>
          <w:i/>
          <w:szCs w:val="22"/>
        </w:rPr>
        <w:t>-</w:t>
      </w:r>
      <w:r w:rsidR="002B38CC">
        <w:rPr>
          <w:i/>
          <w:szCs w:val="22"/>
        </w:rPr>
        <w:t>N</w:t>
      </w:r>
      <w:r w:rsidRPr="001E1775">
        <w:rPr>
          <w:szCs w:val="22"/>
        </w:rPr>
        <w:t>, com tramas de 512 bytes. A ligação tem um BER de 10</w:t>
      </w:r>
      <w:r w:rsidRPr="001E1775">
        <w:rPr>
          <w:szCs w:val="22"/>
          <w:vertAlign w:val="superscript"/>
        </w:rPr>
        <w:t>-5</w:t>
      </w:r>
      <w:r w:rsidRPr="001E1775">
        <w:rPr>
          <w:szCs w:val="22"/>
        </w:rPr>
        <w:t xml:space="preserve"> e velocidade de propagação 3x10</w:t>
      </w:r>
      <w:r w:rsidRPr="001E1775">
        <w:rPr>
          <w:szCs w:val="22"/>
          <w:vertAlign w:val="superscript"/>
        </w:rPr>
        <w:t>8</w:t>
      </w:r>
      <w:r w:rsidRPr="001E1775">
        <w:rPr>
          <w:szCs w:val="22"/>
        </w:rPr>
        <w:t xml:space="preserve">m/s. </w:t>
      </w:r>
    </w:p>
    <w:p w14:paraId="0B247E20" w14:textId="2E4765F5" w:rsidR="00C80E9C" w:rsidRPr="001E1775" w:rsidRDefault="00160019" w:rsidP="00C80E9C">
      <w:pPr>
        <w:pStyle w:val="Pergunta"/>
        <w:rPr>
          <w:szCs w:val="22"/>
        </w:rPr>
      </w:pPr>
      <w:r>
        <w:t xml:space="preserve">[E] </w:t>
      </w:r>
      <w:r w:rsidR="00C80E9C" w:rsidRPr="001E1775">
        <w:rPr>
          <w:szCs w:val="22"/>
        </w:rPr>
        <w:t xml:space="preserve">Determine o tamanho da janela ideal </w:t>
      </w:r>
      <w:r w:rsidR="00A95BFC">
        <w:rPr>
          <w:szCs w:val="22"/>
        </w:rPr>
        <w:t xml:space="preserve">e número de identificadores </w:t>
      </w:r>
      <w:r w:rsidR="00C80E9C" w:rsidRPr="001E1775">
        <w:rPr>
          <w:szCs w:val="22"/>
        </w:rPr>
        <w:t xml:space="preserve">de forma a maximizar a eficiência. </w:t>
      </w:r>
    </w:p>
    <w:p w14:paraId="120742C8" w14:textId="6981CB04" w:rsidR="00C80E9C" w:rsidRDefault="00C80E9C" w:rsidP="002B38CC">
      <w:pPr>
        <w:pStyle w:val="Pergunta"/>
        <w:numPr>
          <w:ilvl w:val="0"/>
          <w:numId w:val="0"/>
        </w:numPr>
        <w:pBdr>
          <w:bottom w:val="single" w:sz="4" w:space="1" w:color="auto"/>
        </w:pBdr>
        <w:ind w:left="357"/>
        <w:rPr>
          <w:vanish/>
          <w:color w:val="FF0000"/>
          <w:szCs w:val="22"/>
        </w:rPr>
      </w:pPr>
      <w:r>
        <w:rPr>
          <w:vanish/>
          <w:color w:val="FF0000"/>
          <w:szCs w:val="22"/>
        </w:rPr>
        <w:t>Tp=15/300000=50µs;Tix=512*8/2488M=1,65µs;a=Tp/Tix=30,37;1+2</w:t>
      </w:r>
      <w:ins w:id="10" w:author="João Viegas" w:date="2019-06-20T20:42:00Z">
        <w:r w:rsidR="00275695">
          <w:rPr>
            <w:vanish/>
            <w:color w:val="FF0000"/>
            <w:szCs w:val="22"/>
          </w:rPr>
          <w:t>a</w:t>
        </w:r>
      </w:ins>
      <w:del w:id="11" w:author="João Viegas" w:date="2019-06-20T20:42:00Z">
        <w:r w:rsidDel="00275695">
          <w:rPr>
            <w:vanish/>
            <w:color w:val="FF0000"/>
            <w:szCs w:val="22"/>
          </w:rPr>
          <w:delText>ª</w:delText>
        </w:r>
      </w:del>
      <w:r>
        <w:rPr>
          <w:vanish/>
          <w:color w:val="FF0000"/>
          <w:szCs w:val="22"/>
        </w:rPr>
        <w:t>=61,74;</w:t>
      </w:r>
      <w:r w:rsidRPr="00772524">
        <w:rPr>
          <w:vanish/>
          <w:color w:val="FF0000"/>
          <w:szCs w:val="22"/>
        </w:rPr>
        <w:t>N=62</w:t>
      </w:r>
      <w:r w:rsidR="00AB2B3E">
        <w:rPr>
          <w:vanish/>
          <w:color w:val="FF0000"/>
          <w:szCs w:val="22"/>
        </w:rPr>
        <w:t>;</w:t>
      </w:r>
      <w:r w:rsidR="00A95BFC" w:rsidRPr="00BA39E2">
        <w:rPr>
          <w:vanish/>
          <w:color w:val="FF0000"/>
          <w:szCs w:val="22"/>
        </w:rPr>
        <w:t>IDsmin=N</w:t>
      </w:r>
      <w:r w:rsidR="00A95BFC">
        <w:rPr>
          <w:vanish/>
          <w:color w:val="FF0000"/>
          <w:szCs w:val="22"/>
        </w:rPr>
        <w:t>+1</w:t>
      </w:r>
      <w:r w:rsidR="00A95BFC" w:rsidRPr="00BA39E2">
        <w:rPr>
          <w:vanish/>
          <w:color w:val="FF0000"/>
          <w:szCs w:val="22"/>
        </w:rPr>
        <w:t>=</w:t>
      </w:r>
      <w:r w:rsidR="00A95BFC">
        <w:rPr>
          <w:vanish/>
          <w:color w:val="FF0000"/>
          <w:szCs w:val="22"/>
        </w:rPr>
        <w:t>63</w:t>
      </w:r>
      <w:r w:rsidR="00A95BFC" w:rsidRPr="00BA39E2">
        <w:rPr>
          <w:vanish/>
          <w:color w:val="FF0000"/>
          <w:szCs w:val="22"/>
        </w:rPr>
        <w:t xml:space="preserve"> </w:t>
      </w:r>
    </w:p>
    <w:p w14:paraId="288ADDF3" w14:textId="4907974C" w:rsidR="002B38CC" w:rsidRDefault="002B38CC" w:rsidP="002B38CC">
      <w:pPr>
        <w:pStyle w:val="RespostaDesenvolvimento"/>
      </w:pPr>
    </w:p>
    <w:p w14:paraId="43441500" w14:textId="77777777" w:rsidR="002B38CC" w:rsidRPr="001E1775" w:rsidRDefault="002B38CC" w:rsidP="002B38CC">
      <w:pPr>
        <w:pStyle w:val="RespostaDesenvolvimento"/>
      </w:pPr>
    </w:p>
    <w:p w14:paraId="116D2DAE" w14:textId="09D83A68" w:rsidR="00C80E9C" w:rsidRPr="001E1775" w:rsidRDefault="002B38CC" w:rsidP="00C80E9C">
      <w:pPr>
        <w:pStyle w:val="Pergunta"/>
        <w:rPr>
          <w:szCs w:val="22"/>
        </w:rPr>
      </w:pPr>
      <w:r>
        <w:t xml:space="preserve"> </w:t>
      </w:r>
      <w:r w:rsidR="00160019">
        <w:t xml:space="preserve">[E] </w:t>
      </w:r>
      <w:r w:rsidR="00C80E9C" w:rsidRPr="001E1775">
        <w:rPr>
          <w:szCs w:val="22"/>
        </w:rPr>
        <w:t>Calcule a eficiência nas condições da alínea anterior.</w:t>
      </w:r>
    </w:p>
    <w:p w14:paraId="247E2ED3" w14:textId="4B5B545F" w:rsidR="002B38CC" w:rsidRDefault="00C80E9C" w:rsidP="002B38CC">
      <w:pPr>
        <w:pStyle w:val="RespostaDesenvolvimento"/>
      </w:pPr>
      <w:r w:rsidRPr="00772524">
        <w:rPr>
          <w:vanish/>
          <w:color w:val="FF0000"/>
        </w:rPr>
        <w:t>Pf=1-(1-0,00001)^(512*8)=0,04;U=(1-0,04)/(1+0,04*(62-</w:t>
      </w:r>
      <w:r w:rsidR="00C46975">
        <w:rPr>
          <w:vanish/>
          <w:color w:val="FF0000"/>
        </w:rPr>
        <w:t>1</w:t>
      </w:r>
      <w:r w:rsidRPr="00772524">
        <w:rPr>
          <w:vanish/>
          <w:color w:val="FF0000"/>
        </w:rPr>
        <w:t>))=0,27</w:t>
      </w:r>
      <w:r w:rsidR="00C46975">
        <w:rPr>
          <w:vanish/>
          <w:color w:val="FF0000"/>
        </w:rPr>
        <w:t>9</w:t>
      </w:r>
    </w:p>
    <w:p w14:paraId="742505C5" w14:textId="77777777" w:rsidR="002B38CC" w:rsidRDefault="002B38CC" w:rsidP="002B38CC">
      <w:pPr>
        <w:pStyle w:val="RespostaDesenvolvimento"/>
      </w:pPr>
    </w:p>
    <w:p w14:paraId="0526E1D0" w14:textId="25E68B66" w:rsidR="00C80E9C" w:rsidRPr="00A95BFC" w:rsidRDefault="00C80E9C" w:rsidP="002B38CC">
      <w:pPr>
        <w:pStyle w:val="RespostaDesenvolvimento"/>
      </w:pPr>
      <w:r>
        <w:br w:type="page"/>
      </w:r>
    </w:p>
    <w:tbl>
      <w:tblPr>
        <w:tblStyle w:val="TableGrid1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25"/>
        <w:gridCol w:w="430"/>
        <w:gridCol w:w="3685"/>
        <w:gridCol w:w="1982"/>
        <w:gridCol w:w="944"/>
        <w:gridCol w:w="903"/>
        <w:gridCol w:w="1696"/>
      </w:tblGrid>
      <w:tr w:rsidR="00C80E9C" w:rsidRPr="00CA5607" w14:paraId="6B511B98" w14:textId="77777777" w:rsidTr="0024545E">
        <w:tc>
          <w:tcPr>
            <w:tcW w:w="706" w:type="dxa"/>
          </w:tcPr>
          <w:p w14:paraId="35166C5C" w14:textId="77777777" w:rsidR="00C80E9C" w:rsidRPr="00CA5607" w:rsidRDefault="00C80E9C" w:rsidP="0024545E">
            <w:pPr>
              <w:spacing w:before="120"/>
              <w:rPr>
                <w:rFonts w:cs="Calibri"/>
                <w:szCs w:val="20"/>
              </w:rPr>
            </w:pPr>
            <w:r w:rsidRPr="00CA5607">
              <w:rPr>
                <w:rFonts w:cs="Calibri"/>
                <w:szCs w:val="20"/>
              </w:rPr>
              <w:lastRenderedPageBreak/>
              <w:t>Nome</w:t>
            </w:r>
            <w:r w:rsidRPr="00CA5607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6" w:type="dxa"/>
            <w:gridSpan w:val="5"/>
            <w:tcBorders>
              <w:bottom w:val="single" w:sz="4" w:space="0" w:color="auto"/>
            </w:tcBorders>
          </w:tcPr>
          <w:p w14:paraId="3847CBEE" w14:textId="77777777" w:rsidR="00C80E9C" w:rsidRPr="00CA5607" w:rsidRDefault="00C80E9C" w:rsidP="0024545E">
            <w:pPr>
              <w:spacing w:before="120"/>
              <w:rPr>
                <w:rFonts w:cs="Calibri"/>
                <w:szCs w:val="20"/>
              </w:rPr>
            </w:pPr>
            <w:r w:rsidRPr="00CA5607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903" w:type="dxa"/>
          </w:tcPr>
          <w:p w14:paraId="35674061" w14:textId="77777777" w:rsidR="00C80E9C" w:rsidRPr="00CA5607" w:rsidRDefault="00C80E9C" w:rsidP="0024545E">
            <w:pPr>
              <w:spacing w:before="120"/>
              <w:rPr>
                <w:rFonts w:cs="Calibri"/>
                <w:szCs w:val="20"/>
              </w:rPr>
            </w:pPr>
            <w:r w:rsidRPr="00CA5607">
              <w:rPr>
                <w:rFonts w:cs="Calibri"/>
                <w:szCs w:val="20"/>
              </w:rPr>
              <w:t xml:space="preserve"> </w:t>
            </w:r>
            <w:proofErr w:type="spellStart"/>
            <w:r w:rsidRPr="00CA5607">
              <w:rPr>
                <w:rFonts w:cs="Calibri"/>
                <w:szCs w:val="20"/>
              </w:rPr>
              <w:t>Número</w:t>
            </w:r>
            <w:proofErr w:type="spellEnd"/>
            <w:r w:rsidRPr="00CA5607">
              <w:rPr>
                <w:rFonts w:cs="Calibri"/>
                <w:szCs w:val="20"/>
              </w:rPr>
              <w:t>:</w:t>
            </w:r>
          </w:p>
        </w:tc>
        <w:tc>
          <w:tcPr>
            <w:tcW w:w="1696" w:type="dxa"/>
            <w:tcBorders>
              <w:bottom w:val="single" w:sz="4" w:space="0" w:color="auto"/>
            </w:tcBorders>
          </w:tcPr>
          <w:p w14:paraId="551D97B0" w14:textId="77777777" w:rsidR="00C80E9C" w:rsidRPr="00CA5607" w:rsidRDefault="00C80E9C" w:rsidP="0024545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C80E9C" w:rsidRPr="00CA5607" w14:paraId="4AB54EA2" w14:textId="77777777" w:rsidTr="0024545E">
        <w:tc>
          <w:tcPr>
            <w:tcW w:w="5246" w:type="dxa"/>
            <w:gridSpan w:val="4"/>
          </w:tcPr>
          <w:p w14:paraId="219C7C33" w14:textId="77777777" w:rsidR="00C80E9C" w:rsidRPr="00CA5607" w:rsidRDefault="00C80E9C" w:rsidP="0024545E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A5607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9" w:type="dxa"/>
            <w:gridSpan w:val="3"/>
          </w:tcPr>
          <w:p w14:paraId="0B556C40" w14:textId="5A15FA41" w:rsidR="00C80E9C" w:rsidRPr="00CA5607" w:rsidRDefault="00C80E9C" w:rsidP="0024545E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A5607">
              <w:rPr>
                <w:rFonts w:cs="Calibri"/>
                <w:sz w:val="18"/>
                <w:szCs w:val="20"/>
                <w:lang w:val="pt-PT"/>
              </w:rPr>
              <w:t>Docente:  JF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2B38CC">
              <w:rPr>
                <w:rFonts w:cs="Calibri"/>
                <w:sz w:val="18"/>
                <w:szCs w:val="20"/>
                <w:lang w:val="pt-PT"/>
              </w:rPr>
              <w:t>JV</w:t>
            </w:r>
            <w:r w:rsidR="002B38CC" w:rsidRPr="00CA5607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="002B38CC"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2B38C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CA5607"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 w:rsidRPr="00CA5607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CA5607"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 w:rsidRPr="00CA5607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CA5607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</w:p>
        </w:tc>
        <w:tc>
          <w:tcPr>
            <w:tcW w:w="1696" w:type="dxa"/>
          </w:tcPr>
          <w:p w14:paraId="67267DCF" w14:textId="77777777" w:rsidR="00C80E9C" w:rsidRPr="00CA5607" w:rsidRDefault="00C80E9C" w:rsidP="0024545E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A5607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C80E9C" w:rsidRPr="008A5171" w14:paraId="0C09FE08" w14:textId="77777777" w:rsidTr="0024545E">
        <w:trPr>
          <w:trHeight w:val="329"/>
        </w:trPr>
        <w:tc>
          <w:tcPr>
            <w:tcW w:w="1131" w:type="dxa"/>
            <w:gridSpan w:val="2"/>
          </w:tcPr>
          <w:p w14:paraId="28966DED" w14:textId="77777777" w:rsidR="00C80E9C" w:rsidRPr="00CA5607" w:rsidRDefault="00C80E9C" w:rsidP="0024545E">
            <w:pPr>
              <w:spacing w:before="120"/>
              <w:rPr>
                <w:lang w:val="pt-PT"/>
              </w:rPr>
            </w:pPr>
            <w:r w:rsidRPr="00CA560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633ED0" wp14:editId="586D9D75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D4568" id="Straight Connector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" strokecolor="black [3213]"/>
                  </w:pict>
                </mc:Fallback>
              </mc:AlternateContent>
            </w:r>
            <w:r w:rsidRPr="00CA560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3E80ED" wp14:editId="78E4BB64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50B69" id="Straight Connector 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" strokecolor="black [3040]"/>
                  </w:pict>
                </mc:Fallback>
              </mc:AlternateContent>
            </w:r>
            <w:r w:rsidRPr="00CA5607">
              <w:rPr>
                <w:lang w:val="pt-PT"/>
              </w:rPr>
              <w:t xml:space="preserve">Exemplo:   V </w:t>
            </w:r>
            <w:r w:rsidRPr="00CA5607">
              <w:rPr>
                <w:rFonts w:ascii="Cambria Math" w:hAnsi="Cambria Math" w:cs="Cambria Math"/>
                <w:lang w:val="pt-PT"/>
              </w:rPr>
              <w:t>⃞</w:t>
            </w:r>
            <w:r w:rsidRPr="00CA5607">
              <w:rPr>
                <w:lang w:val="pt-PT"/>
              </w:rPr>
              <w:t xml:space="preserve"> </w:t>
            </w:r>
          </w:p>
        </w:tc>
        <w:tc>
          <w:tcPr>
            <w:tcW w:w="430" w:type="dxa"/>
          </w:tcPr>
          <w:p w14:paraId="2E03E51B" w14:textId="77777777" w:rsidR="00C80E9C" w:rsidRPr="00CA5607" w:rsidRDefault="00C80E9C" w:rsidP="0024545E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A5607">
              <w:rPr>
                <w:lang w:val="pt-PT"/>
              </w:rPr>
              <w:t xml:space="preserve">  F </w:t>
            </w:r>
            <w:r w:rsidRPr="00CA5607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5667" w:type="dxa"/>
            <w:gridSpan w:val="2"/>
          </w:tcPr>
          <w:p w14:paraId="667905A3" w14:textId="77777777" w:rsidR="00C80E9C" w:rsidRPr="00CA5607" w:rsidRDefault="00C80E9C" w:rsidP="0024545E">
            <w:pPr>
              <w:spacing w:before="120"/>
              <w:jc w:val="center"/>
              <w:rPr>
                <w:rFonts w:cs="Calibri"/>
                <w:sz w:val="18"/>
                <w:szCs w:val="20"/>
                <w:lang w:val="pt-PT"/>
              </w:rPr>
            </w:pPr>
            <w:r w:rsidRPr="00CA5607">
              <w:rPr>
                <w:rFonts w:cs="Calibri"/>
                <w:sz w:val="18"/>
                <w:szCs w:val="20"/>
                <w:lang w:val="pt-PT"/>
              </w:rPr>
              <w:t>No exame responda às perguntas assinadas com [E]</w:t>
            </w:r>
          </w:p>
        </w:tc>
        <w:tc>
          <w:tcPr>
            <w:tcW w:w="3543" w:type="dxa"/>
            <w:gridSpan w:val="3"/>
          </w:tcPr>
          <w:p w14:paraId="4BDA2D55" w14:textId="77777777" w:rsidR="00C80E9C" w:rsidRPr="00CA5607" w:rsidRDefault="00C80E9C" w:rsidP="0024545E">
            <w:pPr>
              <w:spacing w:before="120"/>
              <w:jc w:val="left"/>
              <w:rPr>
                <w:lang w:val="en-GB"/>
              </w:rPr>
            </w:pPr>
            <w:proofErr w:type="spellStart"/>
            <w:r w:rsidRPr="00CA5607">
              <w:rPr>
                <w:rFonts w:cs="Calibri"/>
                <w:sz w:val="18"/>
                <w:szCs w:val="20"/>
                <w:lang w:val="en-GB"/>
              </w:rPr>
              <w:t>Exame</w:t>
            </w:r>
            <w:proofErr w:type="spellEnd"/>
            <w:r w:rsidRPr="00CA5607">
              <w:rPr>
                <w:rFonts w:cs="Calibri"/>
                <w:sz w:val="18"/>
                <w:szCs w:val="20"/>
                <w:lang w:val="en-GB"/>
              </w:rPr>
              <w:t xml:space="preserve">  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</w:t>
            </w:r>
            <w:r w:rsidRPr="00CA5607">
              <w:rPr>
                <w:rFonts w:cs="Calibri"/>
                <w:sz w:val="18"/>
                <w:szCs w:val="20"/>
                <w:lang w:val="en-GB"/>
              </w:rPr>
              <w:t xml:space="preserve">Rep. 1º Teste 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R</w:t>
            </w:r>
            <w:r w:rsidRPr="00CA5607">
              <w:rPr>
                <w:rFonts w:cs="Calibri"/>
                <w:sz w:val="18"/>
                <w:szCs w:val="20"/>
                <w:lang w:val="en-GB"/>
              </w:rPr>
              <w:t xml:space="preserve">ep. 2º Teste 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</w:tr>
    </w:tbl>
    <w:p w14:paraId="52B694FF" w14:textId="77777777" w:rsidR="00C72F37" w:rsidRDefault="00C72F37" w:rsidP="00C72F37">
      <w:pPr>
        <w:pStyle w:val="Pergunta"/>
      </w:pPr>
      <w:r>
        <w:t>Considere um equipamento do tipo Router</w:t>
      </w:r>
    </w:p>
    <w:p w14:paraId="417EE782" w14:textId="77777777" w:rsidR="00C72F37" w:rsidRDefault="00C72F37" w:rsidP="00C72F37">
      <w:pPr>
        <w:pStyle w:val="Hipotese"/>
        <w:tabs>
          <w:tab w:val="clear" w:pos="993"/>
          <w:tab w:val="num" w:pos="567"/>
        </w:tabs>
        <w:ind w:left="993" w:hanging="636"/>
      </w:pPr>
      <w:r>
        <w:t xml:space="preserve">Quando integrado numa SDN, não executa localmente a função de </w:t>
      </w:r>
      <w:proofErr w:type="spellStart"/>
      <w:r w:rsidRPr="005817CE">
        <w:rPr>
          <w:i/>
        </w:rPr>
        <w:t>forwarding</w:t>
      </w:r>
      <w:proofErr w:type="spellEnd"/>
      <w:r>
        <w:t xml:space="preserve">. </w:t>
      </w:r>
      <w:r>
        <w:rPr>
          <w:rStyle w:val="SoluoChar"/>
        </w:rPr>
        <w:t>F</w:t>
      </w:r>
    </w:p>
    <w:p w14:paraId="3C843D25" w14:textId="77777777" w:rsidR="00C72F37" w:rsidRPr="006C4206" w:rsidRDefault="00C72F37" w:rsidP="00C72F37">
      <w:pPr>
        <w:pStyle w:val="Hipotese"/>
        <w:tabs>
          <w:tab w:val="clear" w:pos="993"/>
          <w:tab w:val="num" w:pos="567"/>
        </w:tabs>
        <w:ind w:left="993" w:hanging="636"/>
      </w:pPr>
      <w:r>
        <w:t xml:space="preserve">As tabelas de </w:t>
      </w:r>
      <w:proofErr w:type="spellStart"/>
      <w:r w:rsidRPr="005A1E5E">
        <w:rPr>
          <w:i/>
        </w:rPr>
        <w:t>routing</w:t>
      </w:r>
      <w:proofErr w:type="spellEnd"/>
      <w:r>
        <w:t xml:space="preserve"> são consultadas de forma sequencial, consoante foram configuradas pelo administrador de sistema</w:t>
      </w:r>
      <w:r w:rsidRPr="00127C99">
        <w:t xml:space="preserve"> </w:t>
      </w:r>
      <w:r>
        <w:rPr>
          <w:rStyle w:val="SoluoChar"/>
        </w:rPr>
        <w:t>F</w:t>
      </w:r>
    </w:p>
    <w:p w14:paraId="382A82E4" w14:textId="77777777" w:rsidR="00C72F37" w:rsidRPr="0054220D" w:rsidRDefault="00C72F37" w:rsidP="00C72F37">
      <w:pPr>
        <w:pStyle w:val="Hipotese"/>
        <w:tabs>
          <w:tab w:val="clear" w:pos="993"/>
          <w:tab w:val="num" w:pos="567"/>
        </w:tabs>
        <w:ind w:left="993" w:hanging="636"/>
        <w:rPr>
          <w:rStyle w:val="SoluoChar"/>
          <w:vanish w:val="0"/>
          <w:color w:val="auto"/>
          <w:szCs w:val="32"/>
        </w:rPr>
      </w:pPr>
      <w:r>
        <w:t>Em certas ocasiões, um pacote pode ser entregue de volta no mesmo interface</w:t>
      </w:r>
      <w:r w:rsidRPr="00975178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51EC457C" w14:textId="77777777" w:rsidR="00C72F37" w:rsidRDefault="00C72F37" w:rsidP="00C72F37">
      <w:pPr>
        <w:pStyle w:val="Hipotese"/>
        <w:tabs>
          <w:tab w:val="clear" w:pos="993"/>
          <w:tab w:val="num" w:pos="567"/>
        </w:tabs>
        <w:ind w:left="993" w:hanging="636"/>
      </w:pPr>
      <w:r>
        <w:t xml:space="preserve">É um equipamento dedicado a executar a camada de rede, pelo que o serviço de consola remota </w:t>
      </w:r>
      <w:proofErr w:type="spellStart"/>
      <w:r w:rsidRPr="00070343">
        <w:rPr>
          <w:i/>
        </w:rPr>
        <w:t>Telnet</w:t>
      </w:r>
      <w:proofErr w:type="spellEnd"/>
      <w:r>
        <w:t xml:space="preserve"> que disponibiliza funciona também a este nível </w:t>
      </w:r>
      <w:r>
        <w:rPr>
          <w:rStyle w:val="SoluoChar"/>
        </w:rPr>
        <w:t>F</w:t>
      </w:r>
    </w:p>
    <w:p w14:paraId="70328C06" w14:textId="5CFFA7BC" w:rsidR="00C72F37" w:rsidRPr="008579D5" w:rsidRDefault="00160019" w:rsidP="00C72F37">
      <w:pPr>
        <w:pStyle w:val="Pergunta"/>
      </w:pPr>
      <w:r>
        <w:t xml:space="preserve">[E] </w:t>
      </w:r>
      <w:r w:rsidR="00C72F37">
        <w:t>Considere o espaço de endereçamento 10.20.</w:t>
      </w:r>
      <w:del w:id="12" w:author="Nuno Cruz" w:date="2019-06-18T23:54:00Z">
        <w:r w:rsidR="00C72F37" w:rsidDel="008D2F49">
          <w:delText>30</w:delText>
        </w:r>
      </w:del>
      <w:ins w:id="13" w:author="Nuno Cruz" w:date="2019-06-18T23:54:00Z">
        <w:r w:rsidR="008D2F49">
          <w:t>0</w:t>
        </w:r>
      </w:ins>
      <w:r w:rsidR="00C72F37">
        <w:t>.0/18:</w:t>
      </w:r>
    </w:p>
    <w:p w14:paraId="5E32A42F" w14:textId="77777777" w:rsidR="00C72F37" w:rsidRDefault="00C72F37" w:rsidP="00C72F37">
      <w:pPr>
        <w:pStyle w:val="Hipotese"/>
        <w:tabs>
          <w:tab w:val="clear" w:pos="993"/>
          <w:tab w:val="num" w:pos="567"/>
          <w:tab w:val="num" w:pos="920"/>
        </w:tabs>
        <w:ind w:left="340" w:firstLine="17"/>
      </w:pPr>
      <w:r>
        <w:t>Todas as suas sub-redes pertencem a um espaço de endereçamento privado</w:t>
      </w:r>
      <w:del w:id="14" w:author="Nuno Cruz" w:date="2019-06-18T23:56:00Z">
        <w:r w:rsidDel="008D2F49">
          <w:delText>.</w:delText>
        </w:r>
      </w:del>
      <w:r>
        <w:t xml:space="preserve"> </w:t>
      </w:r>
      <w:r>
        <w:rPr>
          <w:vanish/>
          <w:color w:val="FF0000"/>
        </w:rPr>
        <w:t>V</w:t>
      </w:r>
    </w:p>
    <w:p w14:paraId="57D18F64" w14:textId="7B9B0F4B" w:rsidR="00C72F37" w:rsidRDefault="00C72F37" w:rsidP="00C72F37">
      <w:pPr>
        <w:pStyle w:val="Hipotese"/>
        <w:tabs>
          <w:tab w:val="clear" w:pos="993"/>
          <w:tab w:val="num" w:pos="567"/>
          <w:tab w:val="num" w:pos="920"/>
        </w:tabs>
        <w:ind w:left="340" w:firstLine="17"/>
      </w:pPr>
      <w:r>
        <w:t xml:space="preserve">Se for </w:t>
      </w:r>
      <w:del w:id="15" w:author="Nuno Cruz" w:date="2019-06-18T23:55:00Z">
        <w:r w:rsidDel="008D2F49">
          <w:delText xml:space="preserve">particionada </w:delText>
        </w:r>
      </w:del>
      <w:ins w:id="16" w:author="Nuno Cruz" w:date="2019-06-18T23:55:00Z">
        <w:r w:rsidR="008D2F49">
          <w:t xml:space="preserve">dividida </w:t>
        </w:r>
      </w:ins>
      <w:r>
        <w:t>em 4 sub-redes, apenas 16376 endereços ficam disponíveis para equipamentos</w:t>
      </w:r>
      <w:del w:id="17" w:author="Nuno Cruz" w:date="2019-06-18T23:56:00Z">
        <w:r w:rsidDel="008D2F49">
          <w:delText>.</w:delText>
        </w:r>
      </w:del>
      <w:r>
        <w:t xml:space="preserve"> </w:t>
      </w:r>
      <w:r w:rsidR="00D06822">
        <w:rPr>
          <w:vanish/>
          <w:color w:val="FF0000"/>
        </w:rPr>
        <w:t>F</w:t>
      </w:r>
    </w:p>
    <w:p w14:paraId="1D76D3E2" w14:textId="4DBC7F7F" w:rsidR="00C72F37" w:rsidRDefault="00C72F37" w:rsidP="00C72F37">
      <w:pPr>
        <w:pStyle w:val="Hipotese"/>
        <w:tabs>
          <w:tab w:val="clear" w:pos="993"/>
          <w:tab w:val="num" w:pos="567"/>
          <w:tab w:val="num" w:pos="920"/>
        </w:tabs>
        <w:ind w:left="340" w:firstLine="17"/>
      </w:pPr>
      <w:r>
        <w:t xml:space="preserve">O endereço </w:t>
      </w:r>
      <w:del w:id="18" w:author="Nuno Cruz" w:date="2019-06-18T23:55:00Z">
        <w:r w:rsidDel="008D2F49">
          <w:delText>de rede</w:delText>
        </w:r>
      </w:del>
      <w:ins w:id="19" w:author="Nuno Cruz" w:date="2019-06-18T23:55:00Z">
        <w:r w:rsidR="008D2F49">
          <w:t>IP</w:t>
        </w:r>
      </w:ins>
      <w:r>
        <w:t xml:space="preserve"> 10.20.30.128</w:t>
      </w:r>
      <w:ins w:id="20" w:author="Nuno Cruz" w:date="2019-06-18T23:55:00Z">
        <w:r w:rsidR="008D2F49">
          <w:t xml:space="preserve"> </w:t>
        </w:r>
      </w:ins>
      <w:del w:id="21" w:author="Nuno Cruz" w:date="2019-06-18T23:55:00Z">
        <w:r w:rsidDel="008D2F49">
          <w:delText xml:space="preserve">/24 </w:delText>
        </w:r>
      </w:del>
      <w:r>
        <w:t xml:space="preserve">é </w:t>
      </w:r>
      <w:ins w:id="22" w:author="Nuno Cruz" w:date="2019-06-18T23:55:00Z">
        <w:r w:rsidR="008D2F49">
          <w:t>um ende</w:t>
        </w:r>
      </w:ins>
      <w:ins w:id="23" w:author="Nuno Cruz" w:date="2019-06-18T23:56:00Z">
        <w:r w:rsidR="008D2F49">
          <w:t xml:space="preserve">reço </w:t>
        </w:r>
      </w:ins>
      <w:r>
        <w:t>válido</w:t>
      </w:r>
      <w:ins w:id="24" w:author="Nuno Cruz" w:date="2019-06-18T23:56:00Z">
        <w:r w:rsidR="008D2F49">
          <w:t xml:space="preserve"> para um dispositivo</w:t>
        </w:r>
      </w:ins>
      <w:del w:id="25" w:author="Nuno Cruz" w:date="2019-06-18T23:56:00Z">
        <w:r w:rsidDel="008D2F49">
          <w:delText>.</w:delText>
        </w:r>
      </w:del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72AB55CC" w14:textId="77777777" w:rsidR="00C72F37" w:rsidRPr="001F7E1B" w:rsidRDefault="00C72F37" w:rsidP="00C72F37">
      <w:pPr>
        <w:pStyle w:val="Hipotese"/>
        <w:tabs>
          <w:tab w:val="clear" w:pos="993"/>
          <w:tab w:val="num" w:pos="567"/>
          <w:tab w:val="num" w:pos="920"/>
        </w:tabs>
        <w:ind w:left="340" w:firstLine="17"/>
      </w:pPr>
      <w:r>
        <w:t xml:space="preserve">Inclui o endereço do equipamento 10.20.57.4 </w:t>
      </w:r>
      <w:r>
        <w:rPr>
          <w:vanish/>
          <w:color w:val="FF0000"/>
        </w:rPr>
        <w:t>V</w:t>
      </w:r>
    </w:p>
    <w:p w14:paraId="53076AE2" w14:textId="77777777" w:rsidR="00C72F37" w:rsidRDefault="00C72F37" w:rsidP="00C72F37">
      <w:pPr>
        <w:pStyle w:val="Pergunta"/>
        <w:rPr>
          <w:lang w:eastAsia="en-GB"/>
        </w:rPr>
      </w:pPr>
      <w:r>
        <w:rPr>
          <w:lang w:eastAsia="en-GB"/>
        </w:rPr>
        <w:t>O modelo de serviço IPv4 na camada de rede prossupõe:</w:t>
      </w:r>
    </w:p>
    <w:p w14:paraId="5E9C3751" w14:textId="77777777" w:rsidR="00C72F37" w:rsidRDefault="00C72F37" w:rsidP="00C72F37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>
        <w:rPr>
          <w:lang w:eastAsia="en-GB"/>
        </w:rPr>
        <w:t xml:space="preserve">Garantia da largura de banda fim a fim </w:t>
      </w:r>
      <w:r>
        <w:rPr>
          <w:vanish/>
          <w:color w:val="FF0000"/>
        </w:rPr>
        <w:t>F</w:t>
      </w:r>
    </w:p>
    <w:p w14:paraId="2A0308C0" w14:textId="77777777" w:rsidR="00C72F37" w:rsidRDefault="00C72F37" w:rsidP="00C72F37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>
        <w:rPr>
          <w:lang w:eastAsia="en-GB"/>
        </w:rPr>
        <w:t>Configuração automática dos endereços dos equipamentos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51737DEC" w14:textId="77777777" w:rsidR="00C72F37" w:rsidRDefault="00C72F37" w:rsidP="00C72F37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>
        <w:rPr>
          <w:lang w:eastAsia="en-GB"/>
        </w:rPr>
        <w:t>A camada abaixo explicita a versão do protocolo IP utilizado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56B2AE36" w14:textId="77777777" w:rsidR="00C72F37" w:rsidRDefault="00C72F37" w:rsidP="00C72F37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>
        <w:rPr>
          <w:lang w:eastAsia="en-GB"/>
        </w:rPr>
        <w:t xml:space="preserve">Que a fragmentação ocorre ao nível dos equipamentos de </w:t>
      </w:r>
      <w:proofErr w:type="spellStart"/>
      <w:r w:rsidRPr="00480C36">
        <w:rPr>
          <w:i/>
          <w:lang w:eastAsia="en-GB"/>
        </w:rPr>
        <w:t>routing</w:t>
      </w:r>
      <w:proofErr w:type="spellEnd"/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5CE91157" w14:textId="7F90E1BF" w:rsidR="00C72F37" w:rsidRPr="006B277C" w:rsidRDefault="00160019" w:rsidP="00C72F37">
      <w:pPr>
        <w:pStyle w:val="Pergunta"/>
      </w:pPr>
      <w:r>
        <w:t xml:space="preserve">[E] </w:t>
      </w:r>
      <w:r w:rsidR="00C72F37" w:rsidRPr="006B277C">
        <w:t xml:space="preserve">Considere o endereço </w:t>
      </w:r>
      <w:r w:rsidR="00C72F37">
        <w:t>93.45.32.54/27</w:t>
      </w:r>
      <w:r w:rsidR="00C72F37" w:rsidRPr="006B277C">
        <w:t xml:space="preserve"> de uma máquina</w:t>
      </w:r>
    </w:p>
    <w:p w14:paraId="744B0E32" w14:textId="77777777" w:rsidR="00C72F37" w:rsidRPr="00310F3B" w:rsidRDefault="00C72F37" w:rsidP="00C72F37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 w:rsidRPr="00310F3B">
        <w:rPr>
          <w:szCs w:val="32"/>
        </w:rPr>
        <w:t xml:space="preserve">O endereço </w:t>
      </w:r>
      <w:r>
        <w:rPr>
          <w:szCs w:val="32"/>
        </w:rPr>
        <w:t>93.45.32.63 pertence à mesma rede</w:t>
      </w:r>
      <w:r w:rsidRPr="00310F3B">
        <w:rPr>
          <w:szCs w:val="32"/>
        </w:rPr>
        <w:t xml:space="preserve"> </w:t>
      </w:r>
      <w:r>
        <w:rPr>
          <w:vanish/>
          <w:color w:val="FF0000"/>
          <w:szCs w:val="32"/>
        </w:rPr>
        <w:t>V</w:t>
      </w:r>
    </w:p>
    <w:p w14:paraId="7E6C7AF6" w14:textId="77777777" w:rsidR="00C72F37" w:rsidRPr="006B277C" w:rsidRDefault="00C72F37" w:rsidP="00C72F37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 w:rsidRPr="006B277C">
        <w:rPr>
          <w:szCs w:val="32"/>
        </w:rPr>
        <w:t xml:space="preserve">O endereço de rede a que a máquina pertence é </w:t>
      </w:r>
      <w:r>
        <w:rPr>
          <w:szCs w:val="32"/>
        </w:rPr>
        <w:t>93.45.32.32</w:t>
      </w:r>
      <w:r w:rsidRPr="006B277C">
        <w:rPr>
          <w:szCs w:val="32"/>
        </w:rPr>
        <w:t>/</w:t>
      </w:r>
      <w:r>
        <w:rPr>
          <w:szCs w:val="32"/>
        </w:rPr>
        <w:t xml:space="preserve">26 </w:t>
      </w:r>
      <w:r>
        <w:rPr>
          <w:vanish/>
          <w:color w:val="FF0000"/>
          <w:szCs w:val="32"/>
        </w:rPr>
        <w:t>F</w:t>
      </w:r>
    </w:p>
    <w:p w14:paraId="22B637AA" w14:textId="77777777" w:rsidR="00C72F37" w:rsidRPr="006B277C" w:rsidRDefault="00C72F37" w:rsidP="00C72F37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>
        <w:rPr>
          <w:szCs w:val="32"/>
        </w:rPr>
        <w:t>A máscara inversa é: 0.0.0.31</w:t>
      </w:r>
      <w:r w:rsidRPr="006B277C">
        <w:rPr>
          <w:szCs w:val="32"/>
        </w:rPr>
        <w:t xml:space="preserve"> </w:t>
      </w:r>
      <w:r>
        <w:rPr>
          <w:vanish/>
          <w:color w:val="FF0000"/>
          <w:szCs w:val="32"/>
        </w:rPr>
        <w:t>V</w:t>
      </w:r>
    </w:p>
    <w:p w14:paraId="438237D2" w14:textId="76E7921B" w:rsidR="00C72F37" w:rsidRPr="00070343" w:rsidRDefault="00C72F37" w:rsidP="00C72F37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>
        <w:rPr>
          <w:szCs w:val="32"/>
        </w:rPr>
        <w:t xml:space="preserve">Existem 30 endereços IP disponíveis para </w:t>
      </w:r>
      <w:proofErr w:type="spellStart"/>
      <w:r w:rsidRPr="0086290D">
        <w:rPr>
          <w:i/>
          <w:szCs w:val="32"/>
        </w:rPr>
        <w:t>hosts</w:t>
      </w:r>
      <w:proofErr w:type="spellEnd"/>
      <w:r w:rsidRPr="00310F3B">
        <w:rPr>
          <w:szCs w:val="32"/>
        </w:rPr>
        <w:t xml:space="preserve"> </w:t>
      </w:r>
      <w:r>
        <w:rPr>
          <w:vanish/>
          <w:color w:val="FF0000"/>
          <w:szCs w:val="32"/>
        </w:rPr>
        <w:t>V</w:t>
      </w:r>
    </w:p>
    <w:p w14:paraId="12319FEA" w14:textId="77777777" w:rsidR="00306CEE" w:rsidRPr="00885D8B" w:rsidRDefault="00306CEE" w:rsidP="00306CEE">
      <w:pPr>
        <w:keepLines/>
        <w:numPr>
          <w:ilvl w:val="0"/>
          <w:numId w:val="6"/>
        </w:numPr>
        <w:tabs>
          <w:tab w:val="left" w:pos="426"/>
        </w:tabs>
        <w:spacing w:before="120"/>
        <w:rPr>
          <w:lang w:eastAsia="en-GB"/>
        </w:rPr>
      </w:pPr>
      <w:r w:rsidRPr="00885D8B">
        <w:t>Relativamente ao endereçamento na camada 2</w:t>
      </w:r>
      <w:r w:rsidRPr="00885D8B">
        <w:rPr>
          <w:lang w:eastAsia="en-GB"/>
        </w:rPr>
        <w:t>:</w:t>
      </w:r>
    </w:p>
    <w:p w14:paraId="14D08B15" w14:textId="77777777" w:rsidR="00306CEE" w:rsidRPr="00885D8B" w:rsidRDefault="00306CEE" w:rsidP="00306CEE">
      <w:pPr>
        <w:pStyle w:val="Hipotese"/>
      </w:pPr>
      <w:r w:rsidRPr="00885D8B">
        <w:t xml:space="preserve">Os endereços MAC são compostos por 32 bits </w:t>
      </w:r>
      <w:r w:rsidRPr="00885D8B">
        <w:rPr>
          <w:rFonts w:eastAsiaTheme="minorEastAsia"/>
          <w:vanish/>
          <w:color w:val="FF0000"/>
        </w:rPr>
        <w:t>F</w:t>
      </w:r>
    </w:p>
    <w:p w14:paraId="1F746B83" w14:textId="7091B303" w:rsidR="00306CEE" w:rsidRPr="00885D8B" w:rsidRDefault="00306CEE" w:rsidP="00306CEE">
      <w:pPr>
        <w:pStyle w:val="Hipotese"/>
      </w:pPr>
      <w:r w:rsidRPr="00885D8B">
        <w:t xml:space="preserve">Os endereços MAC num pacote são </w:t>
      </w:r>
      <w:r w:rsidR="00A95BFC">
        <w:t>mantidos</w:t>
      </w:r>
      <w:r w:rsidRPr="00885D8B">
        <w:t xml:space="preserve"> ao logo do percurso realizado entre a origem e o destino final </w:t>
      </w:r>
      <w:r w:rsidRPr="00885D8B">
        <w:rPr>
          <w:rFonts w:eastAsiaTheme="minorEastAsia"/>
          <w:vanish/>
          <w:color w:val="FF0000"/>
        </w:rPr>
        <w:t>F</w:t>
      </w:r>
    </w:p>
    <w:p w14:paraId="504D53FC" w14:textId="7C7BDAF2" w:rsidR="00306CEE" w:rsidRPr="00885D8B" w:rsidRDefault="00306CEE" w:rsidP="00306CEE">
      <w:pPr>
        <w:pStyle w:val="Hipotese"/>
      </w:pPr>
      <w:r w:rsidRPr="00885D8B">
        <w:t xml:space="preserve">O endereço FF:FF:FF:FF:FF:FF é o endereço de </w:t>
      </w:r>
      <w:proofErr w:type="spellStart"/>
      <w:r w:rsidRPr="00885D8B">
        <w:rPr>
          <w:i/>
        </w:rPr>
        <w:t>broadcast</w:t>
      </w:r>
      <w:proofErr w:type="spellEnd"/>
      <w:r w:rsidRPr="00885D8B">
        <w:t xml:space="preserve"> </w:t>
      </w:r>
      <w:r w:rsidR="00A95BFC">
        <w:t>nível 2</w:t>
      </w:r>
      <w:r w:rsidRPr="00885D8B">
        <w:rPr>
          <w:rFonts w:eastAsiaTheme="minorEastAsia"/>
          <w:vanish/>
          <w:color w:val="FF0000"/>
        </w:rPr>
        <w:t>V</w:t>
      </w:r>
    </w:p>
    <w:p w14:paraId="419BCAC1" w14:textId="414E9122" w:rsidR="00306CEE" w:rsidRPr="00885D8B" w:rsidRDefault="00306CEE" w:rsidP="00306CEE">
      <w:pPr>
        <w:pStyle w:val="Hipotese"/>
      </w:pPr>
      <w:r w:rsidRPr="00885D8B">
        <w:t xml:space="preserve">O endereço 00:00:00:00:00:00  é o endereço de rede </w:t>
      </w:r>
      <w:r w:rsidR="00A95BFC">
        <w:t>nível 2</w:t>
      </w:r>
      <w:r w:rsidRPr="00885D8B">
        <w:rPr>
          <w:rFonts w:eastAsiaTheme="minorEastAsia"/>
          <w:vanish/>
          <w:color w:val="FF0000"/>
        </w:rPr>
        <w:t>F</w:t>
      </w:r>
    </w:p>
    <w:p w14:paraId="10BE30A6" w14:textId="743158FD" w:rsidR="00306CEE" w:rsidRPr="00885D8B" w:rsidRDefault="00160019" w:rsidP="00306CEE">
      <w:pPr>
        <w:keepLines/>
        <w:numPr>
          <w:ilvl w:val="0"/>
          <w:numId w:val="6"/>
        </w:numPr>
        <w:tabs>
          <w:tab w:val="left" w:pos="426"/>
        </w:tabs>
        <w:spacing w:before="120"/>
        <w:rPr>
          <w:lang w:eastAsia="en-GB"/>
        </w:rPr>
      </w:pPr>
      <w:r>
        <w:t xml:space="preserve">[E] </w:t>
      </w:r>
      <w:r w:rsidR="00306CEE" w:rsidRPr="00885D8B">
        <w:t>Relativamente o protocolo ARP</w:t>
      </w:r>
      <w:r w:rsidR="00306CEE" w:rsidRPr="00885D8B">
        <w:rPr>
          <w:lang w:eastAsia="en-GB"/>
        </w:rPr>
        <w:t>:</w:t>
      </w:r>
    </w:p>
    <w:p w14:paraId="6B5CFE4F" w14:textId="77777777" w:rsidR="00306CEE" w:rsidRPr="00885D8B" w:rsidRDefault="00306CEE" w:rsidP="00306CEE">
      <w:pPr>
        <w:pStyle w:val="Hipotese"/>
      </w:pPr>
      <w:r w:rsidRPr="00885D8B">
        <w:t xml:space="preserve">O protocolo ARP serve para obter o endereço IP de um </w:t>
      </w:r>
      <w:proofErr w:type="spellStart"/>
      <w:r w:rsidRPr="00885D8B">
        <w:rPr>
          <w:i/>
        </w:rPr>
        <w:t>host</w:t>
      </w:r>
      <w:proofErr w:type="spellEnd"/>
      <w:r w:rsidRPr="00885D8B">
        <w:t xml:space="preserve"> através do seu endereço MAC </w:t>
      </w:r>
      <w:r w:rsidRPr="00885D8B">
        <w:rPr>
          <w:rFonts w:eastAsiaTheme="minorEastAsia"/>
          <w:vanish/>
          <w:color w:val="FF0000"/>
        </w:rPr>
        <w:t>F</w:t>
      </w:r>
    </w:p>
    <w:p w14:paraId="69950AC4" w14:textId="731EE5A6" w:rsidR="00306CEE" w:rsidRPr="00885D8B" w:rsidRDefault="00306CEE" w:rsidP="00306CEE">
      <w:pPr>
        <w:pStyle w:val="Hipotese"/>
      </w:pPr>
      <w:del w:id="26" w:author="Nuno Cruz" w:date="2019-06-19T00:02:00Z">
        <w:r w:rsidRPr="00885D8B" w:rsidDel="00BE1A2E">
          <w:delText>É composto por</w:delText>
        </w:r>
      </w:del>
      <w:ins w:id="27" w:author="Nuno Cruz" w:date="2019-06-19T00:02:00Z">
        <w:r w:rsidR="00BE1A2E">
          <w:t xml:space="preserve">As mensagens ARP REPLY contêm os </w:t>
        </w:r>
      </w:ins>
      <w:del w:id="28" w:author="Nuno Cruz" w:date="2019-06-19T00:02:00Z">
        <w:r w:rsidRPr="00885D8B" w:rsidDel="00BE1A2E">
          <w:delText xml:space="preserve"> </w:delText>
        </w:r>
      </w:del>
      <w:del w:id="29" w:author="Nuno Cruz" w:date="2019-06-18T23:57:00Z">
        <w:r w:rsidRPr="00885D8B" w:rsidDel="008D2F49">
          <w:delText xml:space="preserve">registos </w:delText>
        </w:r>
      </w:del>
      <w:del w:id="30" w:author="Nuno Cruz" w:date="2019-06-19T00:02:00Z">
        <w:r w:rsidRPr="00885D8B" w:rsidDel="00BE1A2E">
          <w:delText xml:space="preserve">com </w:delText>
        </w:r>
      </w:del>
      <w:proofErr w:type="spellStart"/>
      <w:r w:rsidRPr="00885D8B">
        <w:t>os</w:t>
      </w:r>
      <w:proofErr w:type="spellEnd"/>
      <w:r w:rsidRPr="00885D8B">
        <w:t xml:space="preserve"> seguintes dados: endereço MAC, endereço IP e Time To Live (TTL) </w:t>
      </w:r>
      <w:del w:id="31" w:author="Nuno Cruz" w:date="2019-06-18T23:57:00Z">
        <w:r w:rsidRPr="00885D8B" w:rsidDel="008D2F49">
          <w:rPr>
            <w:rFonts w:eastAsiaTheme="minorEastAsia"/>
            <w:vanish/>
            <w:color w:val="FF0000"/>
          </w:rPr>
          <w:delText>V</w:delText>
        </w:r>
      </w:del>
      <w:ins w:id="32" w:author="Nuno Cruz" w:date="2019-06-18T23:57:00Z">
        <w:r w:rsidR="008D2F49">
          <w:rPr>
            <w:rFonts w:eastAsiaTheme="minorEastAsia"/>
            <w:vanish/>
            <w:color w:val="FF0000"/>
          </w:rPr>
          <w:t>F</w:t>
        </w:r>
      </w:ins>
    </w:p>
    <w:p w14:paraId="15CAFAF7" w14:textId="77777777" w:rsidR="00306CEE" w:rsidRPr="00885D8B" w:rsidRDefault="00306CEE" w:rsidP="00306CEE">
      <w:pPr>
        <w:pStyle w:val="Hipotese"/>
      </w:pPr>
      <w:r w:rsidRPr="00885D8B">
        <w:t xml:space="preserve">O campo TTL permite indicar quantos endereços MAC podem estar associados ao mesmo endereço IP </w:t>
      </w:r>
      <w:r w:rsidRPr="00885D8B">
        <w:rPr>
          <w:rFonts w:eastAsiaTheme="minorEastAsia"/>
          <w:vanish/>
          <w:color w:val="FF0000"/>
        </w:rPr>
        <w:t>F</w:t>
      </w:r>
    </w:p>
    <w:p w14:paraId="270A8F94" w14:textId="77777777" w:rsidR="00306CEE" w:rsidRPr="00885D8B" w:rsidRDefault="00306CEE" w:rsidP="00306CEE">
      <w:pPr>
        <w:pStyle w:val="Hipotese"/>
      </w:pPr>
      <w:r w:rsidRPr="00885D8B">
        <w:t xml:space="preserve">O protocolo ARP apenas funciona ao nível dos </w:t>
      </w:r>
      <w:proofErr w:type="spellStart"/>
      <w:r w:rsidRPr="00885D8B">
        <w:rPr>
          <w:i/>
        </w:rPr>
        <w:t>switch</w:t>
      </w:r>
      <w:proofErr w:type="spellEnd"/>
      <w:r w:rsidRPr="00885D8B">
        <w:t xml:space="preserve"> </w:t>
      </w:r>
      <w:r w:rsidRPr="00885D8B">
        <w:rPr>
          <w:rFonts w:eastAsiaTheme="minorEastAsia"/>
          <w:vanish/>
          <w:color w:val="FF0000"/>
        </w:rPr>
        <w:t>F</w:t>
      </w:r>
    </w:p>
    <w:p w14:paraId="42E1B378" w14:textId="3DC9D885" w:rsidR="006E7745" w:rsidRDefault="006E7745" w:rsidP="006E7745">
      <w:pPr>
        <w:pStyle w:val="Pergunta"/>
        <w:numPr>
          <w:ilvl w:val="0"/>
          <w:numId w:val="0"/>
        </w:numPr>
        <w:ind w:left="357" w:hanging="357"/>
        <w:rPr>
          <w:lang w:eastAsia="en-GB"/>
        </w:rPr>
      </w:pPr>
      <w:r w:rsidRPr="00885D8B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79A7D477" wp14:editId="0810850A">
            <wp:simplePos x="0" y="0"/>
            <wp:positionH relativeFrom="column">
              <wp:posOffset>3352800</wp:posOffset>
            </wp:positionH>
            <wp:positionV relativeFrom="paragraph">
              <wp:posOffset>238726</wp:posOffset>
            </wp:positionV>
            <wp:extent cx="3568700" cy="14376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GB"/>
        </w:rPr>
        <w:t>Considere a figura à direita.</w:t>
      </w:r>
    </w:p>
    <w:p w14:paraId="43F9284E" w14:textId="71FAD037" w:rsidR="00C72F37" w:rsidRDefault="00C72F37" w:rsidP="00C72F37">
      <w:pPr>
        <w:pStyle w:val="Pergunta"/>
        <w:rPr>
          <w:lang w:eastAsia="en-GB"/>
        </w:rPr>
      </w:pPr>
      <w:r>
        <w:rPr>
          <w:lang w:eastAsia="en-GB"/>
        </w:rPr>
        <w:t>Qual configuração adicional deve ser realizada se aplicado NAT no Router 1</w:t>
      </w:r>
      <w:r w:rsidR="006E7745">
        <w:rPr>
          <w:lang w:eastAsia="en-GB"/>
        </w:rPr>
        <w:t xml:space="preserve"> de forma a expor o servidor Web à Internet</w:t>
      </w:r>
      <w:r>
        <w:rPr>
          <w:lang w:eastAsia="en-GB"/>
        </w:rPr>
        <w:t>?</w:t>
      </w:r>
    </w:p>
    <w:p w14:paraId="488C0AFB" w14:textId="6AD4D71E" w:rsidR="00C72F37" w:rsidRDefault="00C72F37" w:rsidP="00C72F37">
      <w:pPr>
        <w:pStyle w:val="RespostaDesenvolvimento"/>
        <w:rPr>
          <w:rStyle w:val="SoluoChar"/>
          <w:vanish w:val="0"/>
        </w:rPr>
      </w:pPr>
      <w:r>
        <w:rPr>
          <w:rStyle w:val="SoluoChar"/>
        </w:rPr>
        <w:t xml:space="preserve">O Router 1 deve ter uma configuração de </w:t>
      </w:r>
      <w:r w:rsidRPr="00070343">
        <w:rPr>
          <w:rStyle w:val="SoluoChar"/>
          <w:i/>
        </w:rPr>
        <w:t>forwarding</w:t>
      </w:r>
      <w:r>
        <w:rPr>
          <w:rStyle w:val="SoluoChar"/>
        </w:rPr>
        <w:t xml:space="preserve"> de portos estático no porto </w:t>
      </w:r>
      <w:r w:rsidR="006E7745">
        <w:rPr>
          <w:rStyle w:val="SoluoChar"/>
        </w:rPr>
        <w:t>80 TCP</w:t>
      </w:r>
      <w:r>
        <w:rPr>
          <w:rStyle w:val="SoluoChar"/>
        </w:rPr>
        <w:t xml:space="preserve"> para o IP do </w:t>
      </w:r>
      <w:r w:rsidR="006E7745">
        <w:rPr>
          <w:rStyle w:val="SoluoChar"/>
        </w:rPr>
        <w:t>Web</w:t>
      </w:r>
      <w:r>
        <w:rPr>
          <w:rStyle w:val="SoluoChar"/>
        </w:rPr>
        <w:t xml:space="preserve"> Server</w:t>
      </w:r>
      <w:r w:rsidRPr="00606C76">
        <w:rPr>
          <w:rStyle w:val="SoluoChar"/>
          <w:vanish w:val="0"/>
        </w:rPr>
        <w:t xml:space="preserve"> </w:t>
      </w:r>
    </w:p>
    <w:p w14:paraId="024D7CE2" w14:textId="71BC9BA0" w:rsidR="006E7745" w:rsidRDefault="006E7745" w:rsidP="00C72F37">
      <w:pPr>
        <w:pStyle w:val="RespostaDesenvolvimento"/>
        <w:rPr>
          <w:rStyle w:val="SoluoChar"/>
          <w:vanish w:val="0"/>
        </w:rPr>
      </w:pPr>
    </w:p>
    <w:p w14:paraId="6BAB4BCD" w14:textId="77777777" w:rsidR="006E7745" w:rsidRPr="00700064" w:rsidRDefault="006E7745" w:rsidP="00C72F37">
      <w:pPr>
        <w:pStyle w:val="RespostaDesenvolvimento"/>
      </w:pPr>
    </w:p>
    <w:p w14:paraId="1393F2D1" w14:textId="242FE4D0" w:rsidR="00A95BFC" w:rsidRDefault="00160019" w:rsidP="00A95BFC">
      <w:pPr>
        <w:pStyle w:val="Pergunta"/>
        <w:rPr>
          <w:lang w:eastAsia="en-GB"/>
        </w:rPr>
      </w:pPr>
      <w:r>
        <w:lastRenderedPageBreak/>
        <w:t xml:space="preserve">[E] </w:t>
      </w:r>
      <w:r w:rsidR="00A95BFC">
        <w:rPr>
          <w:lang w:eastAsia="en-GB"/>
        </w:rPr>
        <w:t>Tendo em conta o DHCP indique:</w:t>
      </w:r>
    </w:p>
    <w:p w14:paraId="2DD6F266" w14:textId="77777777" w:rsidR="00A95BFC" w:rsidRDefault="00A95BFC" w:rsidP="00A95BFC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>
        <w:rPr>
          <w:lang w:eastAsia="en-GB"/>
        </w:rPr>
        <w:t xml:space="preserve">As mensagens de DHCP DISCOVER enviadas pelo PC A são entregues à interface de rede do PC B </w:t>
      </w:r>
      <w:r>
        <w:rPr>
          <w:vanish/>
          <w:color w:val="FF0000"/>
        </w:rPr>
        <w:t>V</w:t>
      </w:r>
    </w:p>
    <w:p w14:paraId="2A1E0EEB" w14:textId="77777777" w:rsidR="00A95BFC" w:rsidRDefault="00A95BFC" w:rsidP="00A95BFC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>
        <w:rPr>
          <w:lang w:eastAsia="en-GB"/>
        </w:rPr>
        <w:t>As mensagens de DHCP ACK, destinada a equipamentos na LAN A chegam também aos restantes servidores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5E2F1B5F" w14:textId="4991CC3A" w:rsidR="00A95BFC" w:rsidRDefault="00A95BFC" w:rsidP="00A95BFC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>
        <w:rPr>
          <w:lang w:eastAsia="en-GB"/>
        </w:rPr>
        <w:t>O tempo de renovação d</w:t>
      </w:r>
      <w:ins w:id="33" w:author="Nuno Cruz" w:date="2019-06-18T23:57:00Z">
        <w:r w:rsidR="008D2F49">
          <w:rPr>
            <w:lang w:eastAsia="en-GB"/>
          </w:rPr>
          <w:t>e</w:t>
        </w:r>
      </w:ins>
      <w:del w:id="34" w:author="Nuno Cruz" w:date="2019-06-18T23:57:00Z">
        <w:r w:rsidDel="008D2F49">
          <w:rPr>
            <w:lang w:eastAsia="en-GB"/>
          </w:rPr>
          <w:delText>o</w:delText>
        </w:r>
      </w:del>
      <w:r>
        <w:rPr>
          <w:lang w:eastAsia="en-GB"/>
        </w:rPr>
        <w:t xml:space="preserve"> </w:t>
      </w:r>
      <w:del w:id="35" w:author="Nuno Cruz" w:date="2019-06-18T23:57:00Z">
        <w:r w:rsidDel="008D2F49">
          <w:rPr>
            <w:lang w:eastAsia="en-GB"/>
          </w:rPr>
          <w:delText xml:space="preserve">endereço </w:delText>
        </w:r>
      </w:del>
      <w:ins w:id="36" w:author="Nuno Cruz" w:date="2019-06-18T23:57:00Z">
        <w:r w:rsidR="008D2F49">
          <w:rPr>
            <w:lang w:eastAsia="en-GB"/>
          </w:rPr>
          <w:t xml:space="preserve">uma configuração </w:t>
        </w:r>
      </w:ins>
      <w:del w:id="37" w:author="Nuno Cruz" w:date="2019-06-18T23:58:00Z">
        <w:r w:rsidDel="008D2F49">
          <w:rPr>
            <w:lang w:eastAsia="en-GB"/>
          </w:rPr>
          <w:delText xml:space="preserve">IP </w:delText>
        </w:r>
      </w:del>
      <w:ins w:id="38" w:author="Nuno Cruz" w:date="2019-06-18T23:58:00Z">
        <w:r w:rsidR="008D2F49">
          <w:rPr>
            <w:lang w:eastAsia="en-GB"/>
          </w:rPr>
          <w:t xml:space="preserve">fornecida por DHCP </w:t>
        </w:r>
      </w:ins>
      <w:del w:id="39" w:author="Nuno Cruz" w:date="2019-06-18T23:58:00Z">
        <w:r w:rsidDel="008D2F49">
          <w:rPr>
            <w:lang w:eastAsia="en-GB"/>
          </w:rPr>
          <w:delText>é distinto dos restantes atributos da configuração IP</w:delText>
        </w:r>
      </w:del>
      <w:ins w:id="40" w:author="Nuno Cruz" w:date="2019-06-18T23:58:00Z">
        <w:r w:rsidR="008D2F49">
          <w:rPr>
            <w:lang w:eastAsia="en-GB"/>
          </w:rPr>
          <w:t>está incluída na própria oferta</w:t>
        </w:r>
      </w:ins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5039E8B9" w14:textId="2B3410C5" w:rsidR="00A95BFC" w:rsidRPr="00070343" w:rsidRDefault="00A95BFC" w:rsidP="00A95BFC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del w:id="41" w:author="Nuno Cruz" w:date="2019-06-18T23:59:00Z">
        <w:r w:rsidDel="008D2F49">
          <w:rPr>
            <w:lang w:eastAsia="en-GB"/>
          </w:rPr>
          <w:delText xml:space="preserve">Após um endereço ser atribuído, ficará reservado o período de </w:delText>
        </w:r>
        <w:r w:rsidDel="008D2F49">
          <w:rPr>
            <w:i/>
            <w:lang w:eastAsia="en-GB"/>
          </w:rPr>
          <w:delText xml:space="preserve">lease </w:delText>
        </w:r>
        <w:r w:rsidRPr="00695EFD" w:rsidDel="008D2F49">
          <w:rPr>
            <w:i/>
            <w:lang w:eastAsia="en-GB"/>
          </w:rPr>
          <w:delText>time</w:delText>
        </w:r>
        <w:r w:rsidDel="008D2F49">
          <w:rPr>
            <w:lang w:eastAsia="en-GB"/>
          </w:rPr>
          <w:delText xml:space="preserve"> definido pelo administrador</w:delText>
        </w:r>
      </w:del>
      <w:ins w:id="42" w:author="Nuno Cruz" w:date="2019-06-18T23:59:00Z">
        <w:r w:rsidR="008D2F49">
          <w:rPr>
            <w:lang w:eastAsia="en-GB"/>
          </w:rPr>
          <w:t>No conteúdo de uma configuraç</w:t>
        </w:r>
      </w:ins>
      <w:ins w:id="43" w:author="Nuno Cruz" w:date="2019-06-19T00:00:00Z">
        <w:r w:rsidR="008D2F49">
          <w:rPr>
            <w:lang w:eastAsia="en-GB"/>
          </w:rPr>
          <w:t xml:space="preserve">ão oferecida por DHCP pode ir o endereço do </w:t>
        </w:r>
        <w:proofErr w:type="spellStart"/>
        <w:r w:rsidR="008D2F49">
          <w:rPr>
            <w:i/>
            <w:iCs/>
            <w:lang w:eastAsia="en-GB"/>
          </w:rPr>
          <w:t>gateway</w:t>
        </w:r>
        <w:proofErr w:type="spellEnd"/>
        <w:r w:rsidR="008D2F49">
          <w:rPr>
            <w:lang w:eastAsia="en-GB"/>
          </w:rPr>
          <w:t xml:space="preserve"> por omissão</w:t>
        </w:r>
      </w:ins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3F8E266F" w14:textId="5C69BFA0" w:rsidR="00C72F37" w:rsidRPr="00975178" w:rsidRDefault="00160019" w:rsidP="00C72F37">
      <w:pPr>
        <w:pStyle w:val="Pergunta"/>
        <w:rPr>
          <w:lang w:eastAsia="en-GB"/>
        </w:rPr>
      </w:pPr>
      <w:r>
        <w:t xml:space="preserve">[E] </w:t>
      </w:r>
      <w:r w:rsidR="00C72F37">
        <w:t>D</w:t>
      </w:r>
      <w:r w:rsidR="00C72F37" w:rsidRPr="00975178">
        <w:t xml:space="preserve">istribua </w:t>
      </w:r>
      <w:r w:rsidR="00C72F37">
        <w:t>a rede 20</w:t>
      </w:r>
      <w:r w:rsidR="00C72F37" w:rsidRPr="00975178">
        <w:t>.10.0.0/2</w:t>
      </w:r>
      <w:r w:rsidR="00C72F37">
        <w:t>2</w:t>
      </w:r>
      <w:r w:rsidR="00C72F37" w:rsidRPr="00975178">
        <w:t xml:space="preserve"> pelas </w:t>
      </w:r>
      <w:r w:rsidR="00C72F37">
        <w:t>5</w:t>
      </w:r>
      <w:r w:rsidR="00C72F37" w:rsidRPr="00975178">
        <w:t xml:space="preserve"> </w:t>
      </w:r>
      <w:r w:rsidR="00C72F37">
        <w:t>sub-</w:t>
      </w:r>
      <w:r w:rsidR="00C72F37" w:rsidRPr="00975178">
        <w:t>redes</w:t>
      </w:r>
      <w:r w:rsidR="00C72F37">
        <w:t>.</w:t>
      </w:r>
      <w:r w:rsidR="00C72F37" w:rsidRPr="00975178">
        <w:t xml:space="preserve"> </w:t>
      </w:r>
      <w:r w:rsidR="00C72F37">
        <w:t>A</w:t>
      </w:r>
      <w:r w:rsidR="00C72F37" w:rsidRPr="00975178">
        <w:t xml:space="preserve">s </w:t>
      </w:r>
      <w:proofErr w:type="spellStart"/>
      <w:r w:rsidR="00C72F37" w:rsidRPr="00975178">
        <w:t>LANs</w:t>
      </w:r>
      <w:proofErr w:type="spellEnd"/>
      <w:r w:rsidR="00C72F37" w:rsidRPr="00975178">
        <w:t xml:space="preserve"> </w:t>
      </w:r>
      <w:r w:rsidR="00C72F37">
        <w:t>A e B devem poder acomodar 230 e 430 postos de trabalho respetivamente, a rede de servidores apenas 14 servidores. As ligações entre routers devem ter endereços de rede com o valor mais alto possível e a quantidade mínima necessária ao seu funcionamento. Deve também assegurar que desperdiça o menor número de endereços</w:t>
      </w:r>
      <w:r w:rsidR="00C72F37" w:rsidRPr="00975178">
        <w:t>.</w:t>
      </w:r>
    </w:p>
    <w:tbl>
      <w:tblPr>
        <w:tblStyle w:val="TabelacomGrelha"/>
        <w:tblW w:w="4608" w:type="pct"/>
        <w:jc w:val="center"/>
        <w:tblLook w:val="04A0" w:firstRow="1" w:lastRow="0" w:firstColumn="1" w:lastColumn="0" w:noHBand="0" w:noVBand="1"/>
        <w:tblPrChange w:id="44" w:author="Nuno Cruz" w:date="2019-06-19T11:55:00Z">
          <w:tblPr>
            <w:tblStyle w:val="TabelacomGrelha"/>
            <w:tblW w:w="4278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134"/>
        <w:gridCol w:w="2831"/>
        <w:gridCol w:w="2835"/>
        <w:gridCol w:w="3118"/>
        <w:tblGridChange w:id="45">
          <w:tblGrid>
            <w:gridCol w:w="1133"/>
            <w:gridCol w:w="2265"/>
            <w:gridCol w:w="3118"/>
            <w:gridCol w:w="2692"/>
          </w:tblGrid>
        </w:tblGridChange>
      </w:tblGrid>
      <w:tr w:rsidR="00C72F37" w:rsidRPr="00975178" w14:paraId="35DE4FD0" w14:textId="77777777" w:rsidTr="00473FDF">
        <w:trPr>
          <w:trHeight w:hRule="exact" w:val="284"/>
          <w:jc w:val="center"/>
          <w:trPrChange w:id="46" w:author="Nuno Cruz" w:date="2019-06-19T11:55:00Z">
            <w:trPr>
              <w:trHeight w:hRule="exact" w:val="284"/>
              <w:jc w:val="center"/>
            </w:trPr>
          </w:trPrChange>
        </w:trPr>
        <w:tc>
          <w:tcPr>
            <w:tcW w:w="572" w:type="pct"/>
            <w:tcPrChange w:id="47" w:author="Nuno Cruz" w:date="2019-06-19T11:55:00Z">
              <w:tcPr>
                <w:tcW w:w="615" w:type="pct"/>
              </w:tcPr>
            </w:tcPrChange>
          </w:tcPr>
          <w:p w14:paraId="4B6555B4" w14:textId="77777777" w:rsidR="00C72F37" w:rsidRPr="00975178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</w:p>
        </w:tc>
        <w:tc>
          <w:tcPr>
            <w:tcW w:w="1427" w:type="pct"/>
            <w:tcPrChange w:id="48" w:author="Nuno Cruz" w:date="2019-06-19T11:55:00Z">
              <w:tcPr>
                <w:tcW w:w="1230" w:type="pct"/>
              </w:tcPr>
            </w:tcPrChange>
          </w:tcPr>
          <w:p w14:paraId="0995AB04" w14:textId="77777777" w:rsidR="00C72F37" w:rsidRPr="00975178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Endereço de Rede/Máscara</w:t>
            </w:r>
          </w:p>
        </w:tc>
        <w:tc>
          <w:tcPr>
            <w:tcW w:w="1429" w:type="pct"/>
            <w:tcPrChange w:id="49" w:author="Nuno Cruz" w:date="2019-06-19T11:55:00Z">
              <w:tcPr>
                <w:tcW w:w="1693" w:type="pct"/>
              </w:tcPr>
            </w:tcPrChange>
          </w:tcPr>
          <w:p w14:paraId="4DCE7D03" w14:textId="77777777" w:rsidR="00C72F37" w:rsidRPr="00975178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>
              <w:rPr>
                <w:szCs w:val="18"/>
              </w:rPr>
              <w:t>Nº Máximo de Dispositivos</w:t>
            </w:r>
          </w:p>
        </w:tc>
        <w:tc>
          <w:tcPr>
            <w:tcW w:w="1572" w:type="pct"/>
            <w:tcPrChange w:id="50" w:author="Nuno Cruz" w:date="2019-06-19T11:55:00Z">
              <w:tcPr>
                <w:tcW w:w="1462" w:type="pct"/>
              </w:tcPr>
            </w:tcPrChange>
          </w:tcPr>
          <w:p w14:paraId="059EBDA6" w14:textId="77777777" w:rsidR="00C72F37" w:rsidRPr="00975178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 xml:space="preserve">Endereço de </w:t>
            </w:r>
            <w:proofErr w:type="spellStart"/>
            <w:r w:rsidRPr="00975178">
              <w:rPr>
                <w:i/>
                <w:szCs w:val="18"/>
              </w:rPr>
              <w:t>Broadcast</w:t>
            </w:r>
            <w:proofErr w:type="spellEnd"/>
          </w:p>
        </w:tc>
      </w:tr>
      <w:tr w:rsidR="00C72F37" w:rsidRPr="00D103CE" w14:paraId="5E237C65" w14:textId="77777777" w:rsidTr="00473FDF">
        <w:trPr>
          <w:trHeight w:hRule="exact" w:val="284"/>
          <w:jc w:val="center"/>
          <w:trPrChange w:id="51" w:author="Nuno Cruz" w:date="2019-06-19T11:55:00Z">
            <w:trPr>
              <w:trHeight w:hRule="exact" w:val="284"/>
              <w:jc w:val="center"/>
            </w:trPr>
          </w:trPrChange>
        </w:trPr>
        <w:tc>
          <w:tcPr>
            <w:tcW w:w="572" w:type="pct"/>
            <w:tcPrChange w:id="52" w:author="Nuno Cruz" w:date="2019-06-19T11:55:00Z">
              <w:tcPr>
                <w:tcW w:w="615" w:type="pct"/>
              </w:tcPr>
            </w:tcPrChange>
          </w:tcPr>
          <w:p w14:paraId="2CA8B57B" w14:textId="77777777" w:rsidR="00C72F37" w:rsidRPr="00975178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LAN A</w:t>
            </w:r>
          </w:p>
        </w:tc>
        <w:tc>
          <w:tcPr>
            <w:tcW w:w="1427" w:type="pct"/>
            <w:tcPrChange w:id="53" w:author="Nuno Cruz" w:date="2019-06-19T11:55:00Z">
              <w:tcPr>
                <w:tcW w:w="1230" w:type="pct"/>
              </w:tcPr>
            </w:tcPrChange>
          </w:tcPr>
          <w:p w14:paraId="5F46FE22" w14:textId="77777777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20.10.</w:t>
            </w:r>
            <w:r>
              <w:rPr>
                <w:sz w:val="22"/>
                <w:lang w:val="en-US"/>
              </w:rPr>
              <w:t>2</w:t>
            </w:r>
            <w:r w:rsidRPr="00D103CE">
              <w:rPr>
                <w:sz w:val="22"/>
                <w:lang w:val="en-US"/>
              </w:rPr>
              <w:t>.0/24</w:t>
            </w:r>
          </w:p>
        </w:tc>
        <w:tc>
          <w:tcPr>
            <w:tcW w:w="1429" w:type="pct"/>
            <w:tcPrChange w:id="54" w:author="Nuno Cruz" w:date="2019-06-19T11:55:00Z">
              <w:tcPr>
                <w:tcW w:w="1693" w:type="pct"/>
              </w:tcPr>
            </w:tcPrChange>
          </w:tcPr>
          <w:p w14:paraId="41903F02" w14:textId="77777777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254</w:t>
            </w:r>
          </w:p>
        </w:tc>
        <w:tc>
          <w:tcPr>
            <w:tcW w:w="1572" w:type="pct"/>
            <w:tcPrChange w:id="55" w:author="Nuno Cruz" w:date="2019-06-19T11:55:00Z">
              <w:tcPr>
                <w:tcW w:w="1462" w:type="pct"/>
              </w:tcPr>
            </w:tcPrChange>
          </w:tcPr>
          <w:p w14:paraId="55CE15B4" w14:textId="77777777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  <w:r w:rsidRPr="00D103CE">
              <w:rPr>
                <w:sz w:val="22"/>
                <w:lang w:val="en-US"/>
              </w:rPr>
              <w:t>.255</w:t>
            </w:r>
          </w:p>
        </w:tc>
      </w:tr>
      <w:tr w:rsidR="00C72F37" w:rsidRPr="00D103CE" w14:paraId="5C2E606D" w14:textId="77777777" w:rsidTr="00473FDF">
        <w:trPr>
          <w:trHeight w:hRule="exact" w:val="284"/>
          <w:jc w:val="center"/>
          <w:trPrChange w:id="56" w:author="Nuno Cruz" w:date="2019-06-19T11:55:00Z">
            <w:trPr>
              <w:trHeight w:hRule="exact" w:val="284"/>
              <w:jc w:val="center"/>
            </w:trPr>
          </w:trPrChange>
        </w:trPr>
        <w:tc>
          <w:tcPr>
            <w:tcW w:w="572" w:type="pct"/>
            <w:tcPrChange w:id="57" w:author="Nuno Cruz" w:date="2019-06-19T11:55:00Z">
              <w:tcPr>
                <w:tcW w:w="615" w:type="pct"/>
              </w:tcPr>
            </w:tcPrChange>
          </w:tcPr>
          <w:p w14:paraId="12681F03" w14:textId="77777777" w:rsidR="00C72F37" w:rsidRPr="00D103C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  <w:lang w:val="en-US"/>
              </w:rPr>
            </w:pPr>
            <w:r w:rsidRPr="00D103CE">
              <w:rPr>
                <w:szCs w:val="18"/>
                <w:lang w:val="en-US"/>
              </w:rPr>
              <w:t>LAN B</w:t>
            </w:r>
          </w:p>
        </w:tc>
        <w:tc>
          <w:tcPr>
            <w:tcW w:w="1427" w:type="pct"/>
            <w:tcPrChange w:id="58" w:author="Nuno Cruz" w:date="2019-06-19T11:55:00Z">
              <w:tcPr>
                <w:tcW w:w="1230" w:type="pct"/>
              </w:tcPr>
            </w:tcPrChange>
          </w:tcPr>
          <w:p w14:paraId="3F7A7448" w14:textId="77777777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20.10.0.0/23</w:t>
            </w:r>
          </w:p>
        </w:tc>
        <w:tc>
          <w:tcPr>
            <w:tcW w:w="1429" w:type="pct"/>
            <w:tcPrChange w:id="59" w:author="Nuno Cruz" w:date="2019-06-19T11:55:00Z">
              <w:tcPr>
                <w:tcW w:w="1693" w:type="pct"/>
              </w:tcPr>
            </w:tcPrChange>
          </w:tcPr>
          <w:p w14:paraId="57CBBEDA" w14:textId="77777777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510</w:t>
            </w:r>
          </w:p>
        </w:tc>
        <w:tc>
          <w:tcPr>
            <w:tcW w:w="1572" w:type="pct"/>
            <w:tcPrChange w:id="60" w:author="Nuno Cruz" w:date="2019-06-19T11:55:00Z">
              <w:tcPr>
                <w:tcW w:w="1462" w:type="pct"/>
              </w:tcPr>
            </w:tcPrChange>
          </w:tcPr>
          <w:p w14:paraId="3E65A316" w14:textId="77777777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1.255</w:t>
            </w:r>
          </w:p>
        </w:tc>
      </w:tr>
      <w:tr w:rsidR="00C72F37" w:rsidRPr="00D103CE" w14:paraId="6FAD4798" w14:textId="77777777" w:rsidTr="00473FDF">
        <w:trPr>
          <w:trHeight w:hRule="exact" w:val="284"/>
          <w:jc w:val="center"/>
          <w:trPrChange w:id="61" w:author="Nuno Cruz" w:date="2019-06-19T11:55:00Z">
            <w:trPr>
              <w:trHeight w:hRule="exact" w:val="284"/>
              <w:jc w:val="center"/>
            </w:trPr>
          </w:trPrChange>
        </w:trPr>
        <w:tc>
          <w:tcPr>
            <w:tcW w:w="572" w:type="pct"/>
            <w:tcPrChange w:id="62" w:author="Nuno Cruz" w:date="2019-06-19T11:55:00Z">
              <w:tcPr>
                <w:tcW w:w="615" w:type="pct"/>
              </w:tcPr>
            </w:tcPrChange>
          </w:tcPr>
          <w:p w14:paraId="7A3622D7" w14:textId="77777777" w:rsidR="00C72F37" w:rsidRPr="00D103C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  <w:lang w:val="en-US"/>
              </w:rPr>
            </w:pPr>
            <w:r w:rsidRPr="00D103CE">
              <w:rPr>
                <w:szCs w:val="18"/>
                <w:lang w:val="en-US"/>
              </w:rPr>
              <w:t>LAN C</w:t>
            </w:r>
          </w:p>
        </w:tc>
        <w:tc>
          <w:tcPr>
            <w:tcW w:w="1427" w:type="pct"/>
            <w:tcPrChange w:id="63" w:author="Nuno Cruz" w:date="2019-06-19T11:55:00Z">
              <w:tcPr>
                <w:tcW w:w="1230" w:type="pct"/>
              </w:tcPr>
            </w:tcPrChange>
          </w:tcPr>
          <w:p w14:paraId="09E38BDE" w14:textId="77777777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20.10.3.0/27</w:t>
            </w:r>
          </w:p>
        </w:tc>
        <w:tc>
          <w:tcPr>
            <w:tcW w:w="1429" w:type="pct"/>
            <w:tcPrChange w:id="64" w:author="Nuno Cruz" w:date="2019-06-19T11:55:00Z">
              <w:tcPr>
                <w:tcW w:w="1693" w:type="pct"/>
              </w:tcPr>
            </w:tcPrChange>
          </w:tcPr>
          <w:p w14:paraId="79797D91" w14:textId="77777777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30</w:t>
            </w:r>
          </w:p>
        </w:tc>
        <w:tc>
          <w:tcPr>
            <w:tcW w:w="1572" w:type="pct"/>
            <w:tcPrChange w:id="65" w:author="Nuno Cruz" w:date="2019-06-19T11:55:00Z">
              <w:tcPr>
                <w:tcW w:w="1462" w:type="pct"/>
              </w:tcPr>
            </w:tcPrChange>
          </w:tcPr>
          <w:p w14:paraId="44D30D2D" w14:textId="0BF00120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3.</w:t>
            </w:r>
            <w:ins w:id="66" w:author="Nuno Cruz" w:date="2019-06-19T00:01:00Z">
              <w:r w:rsidR="008D2F49">
                <w:rPr>
                  <w:sz w:val="22"/>
                  <w:lang w:val="en-US"/>
                </w:rPr>
                <w:t>31</w:t>
              </w:r>
            </w:ins>
            <w:del w:id="67" w:author="Nuno Cruz" w:date="2019-06-19T00:01:00Z">
              <w:r w:rsidRPr="00D103CE" w:rsidDel="008D2F49">
                <w:rPr>
                  <w:sz w:val="22"/>
                  <w:lang w:val="en-US"/>
                </w:rPr>
                <w:delText>127</w:delText>
              </w:r>
            </w:del>
          </w:p>
        </w:tc>
      </w:tr>
      <w:tr w:rsidR="00C72F37" w:rsidRPr="00D103CE" w14:paraId="3A868AE6" w14:textId="77777777" w:rsidTr="00473FDF">
        <w:trPr>
          <w:trHeight w:hRule="exact" w:val="284"/>
          <w:jc w:val="center"/>
          <w:trPrChange w:id="68" w:author="Nuno Cruz" w:date="2019-06-19T11:55:00Z">
            <w:trPr>
              <w:trHeight w:hRule="exact" w:val="284"/>
              <w:jc w:val="center"/>
            </w:trPr>
          </w:trPrChange>
        </w:trPr>
        <w:tc>
          <w:tcPr>
            <w:tcW w:w="572" w:type="pct"/>
            <w:tcPrChange w:id="69" w:author="Nuno Cruz" w:date="2019-06-19T11:55:00Z">
              <w:tcPr>
                <w:tcW w:w="615" w:type="pct"/>
              </w:tcPr>
            </w:tcPrChange>
          </w:tcPr>
          <w:p w14:paraId="65A080A9" w14:textId="77777777" w:rsidR="00C72F37" w:rsidRPr="00D103C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  <w:lang w:val="en-US"/>
              </w:rPr>
            </w:pPr>
            <w:r w:rsidRPr="00D103CE">
              <w:rPr>
                <w:szCs w:val="18"/>
                <w:lang w:val="en-US"/>
              </w:rPr>
              <w:t>LAN D</w:t>
            </w:r>
          </w:p>
        </w:tc>
        <w:tc>
          <w:tcPr>
            <w:tcW w:w="1427" w:type="pct"/>
            <w:tcPrChange w:id="70" w:author="Nuno Cruz" w:date="2019-06-19T11:55:00Z">
              <w:tcPr>
                <w:tcW w:w="1230" w:type="pct"/>
              </w:tcPr>
            </w:tcPrChange>
          </w:tcPr>
          <w:p w14:paraId="5974C9B4" w14:textId="4BB30654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20.10.</w:t>
            </w:r>
            <w:r w:rsidR="006E7745">
              <w:rPr>
                <w:sz w:val="22"/>
                <w:lang w:val="en-US"/>
              </w:rPr>
              <w:t>3</w:t>
            </w:r>
            <w:r w:rsidRPr="00D103CE">
              <w:rPr>
                <w:sz w:val="22"/>
                <w:lang w:val="en-US"/>
              </w:rPr>
              <w:t>.248/30</w:t>
            </w:r>
          </w:p>
        </w:tc>
        <w:tc>
          <w:tcPr>
            <w:tcW w:w="1429" w:type="pct"/>
            <w:tcPrChange w:id="71" w:author="Nuno Cruz" w:date="2019-06-19T11:55:00Z">
              <w:tcPr>
                <w:tcW w:w="1693" w:type="pct"/>
              </w:tcPr>
            </w:tcPrChange>
          </w:tcPr>
          <w:p w14:paraId="706AF752" w14:textId="77777777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2</w:t>
            </w:r>
          </w:p>
        </w:tc>
        <w:tc>
          <w:tcPr>
            <w:tcW w:w="1572" w:type="pct"/>
            <w:tcPrChange w:id="72" w:author="Nuno Cruz" w:date="2019-06-19T11:55:00Z">
              <w:tcPr>
                <w:tcW w:w="1462" w:type="pct"/>
              </w:tcPr>
            </w:tcPrChange>
          </w:tcPr>
          <w:p w14:paraId="529F0B6F" w14:textId="77777777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3.251</w:t>
            </w:r>
          </w:p>
        </w:tc>
      </w:tr>
      <w:tr w:rsidR="00C72F37" w:rsidRPr="00D103CE" w14:paraId="12BDB53E" w14:textId="77777777" w:rsidTr="00473FDF">
        <w:trPr>
          <w:trHeight w:hRule="exact" w:val="284"/>
          <w:jc w:val="center"/>
          <w:trPrChange w:id="73" w:author="Nuno Cruz" w:date="2019-06-19T11:55:00Z">
            <w:trPr>
              <w:trHeight w:hRule="exact" w:val="284"/>
              <w:jc w:val="center"/>
            </w:trPr>
          </w:trPrChange>
        </w:trPr>
        <w:tc>
          <w:tcPr>
            <w:tcW w:w="572" w:type="pct"/>
            <w:tcPrChange w:id="74" w:author="Nuno Cruz" w:date="2019-06-19T11:55:00Z">
              <w:tcPr>
                <w:tcW w:w="615" w:type="pct"/>
              </w:tcPr>
            </w:tcPrChange>
          </w:tcPr>
          <w:p w14:paraId="568B70C5" w14:textId="77777777" w:rsidR="00C72F37" w:rsidRPr="00D103C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  <w:lang w:val="en-US"/>
              </w:rPr>
            </w:pPr>
            <w:r w:rsidRPr="00D103CE">
              <w:rPr>
                <w:szCs w:val="18"/>
                <w:lang w:val="en-US"/>
              </w:rPr>
              <w:t>LAN E</w:t>
            </w:r>
          </w:p>
        </w:tc>
        <w:tc>
          <w:tcPr>
            <w:tcW w:w="1427" w:type="pct"/>
            <w:tcPrChange w:id="75" w:author="Nuno Cruz" w:date="2019-06-19T11:55:00Z">
              <w:tcPr>
                <w:tcW w:w="1230" w:type="pct"/>
              </w:tcPr>
            </w:tcPrChange>
          </w:tcPr>
          <w:p w14:paraId="3E721FE4" w14:textId="4F18592E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20.10.</w:t>
            </w:r>
            <w:r w:rsidR="006E7745">
              <w:rPr>
                <w:sz w:val="22"/>
                <w:lang w:val="en-US"/>
              </w:rPr>
              <w:t>3</w:t>
            </w:r>
            <w:r w:rsidRPr="00D103CE">
              <w:rPr>
                <w:sz w:val="22"/>
                <w:lang w:val="en-US"/>
              </w:rPr>
              <w:t>.252/30</w:t>
            </w:r>
          </w:p>
        </w:tc>
        <w:tc>
          <w:tcPr>
            <w:tcW w:w="1429" w:type="pct"/>
            <w:tcPrChange w:id="76" w:author="Nuno Cruz" w:date="2019-06-19T11:55:00Z">
              <w:tcPr>
                <w:tcW w:w="1693" w:type="pct"/>
              </w:tcPr>
            </w:tcPrChange>
          </w:tcPr>
          <w:p w14:paraId="3B3E3E01" w14:textId="77777777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2</w:t>
            </w:r>
          </w:p>
        </w:tc>
        <w:tc>
          <w:tcPr>
            <w:tcW w:w="1572" w:type="pct"/>
            <w:tcPrChange w:id="77" w:author="Nuno Cruz" w:date="2019-06-19T11:55:00Z">
              <w:tcPr>
                <w:tcW w:w="1462" w:type="pct"/>
              </w:tcPr>
            </w:tcPrChange>
          </w:tcPr>
          <w:p w14:paraId="5DDD6D79" w14:textId="77777777" w:rsidR="00C72F37" w:rsidRPr="00D103CE" w:rsidRDefault="00C72F37" w:rsidP="0024545E">
            <w:pPr>
              <w:pStyle w:val="Soluo2"/>
              <w:ind w:left="0"/>
              <w:jc w:val="center"/>
              <w:rPr>
                <w:sz w:val="22"/>
                <w:lang w:val="en-US"/>
              </w:rPr>
            </w:pPr>
            <w:r w:rsidRPr="00D103CE">
              <w:rPr>
                <w:sz w:val="22"/>
                <w:lang w:val="en-US"/>
              </w:rPr>
              <w:t>3.255</w:t>
            </w:r>
          </w:p>
        </w:tc>
      </w:tr>
    </w:tbl>
    <w:p w14:paraId="12DECFC9" w14:textId="5FE94294" w:rsidR="00C72F37" w:rsidRDefault="00160019" w:rsidP="00C72F37">
      <w:pPr>
        <w:pStyle w:val="Pergunta"/>
      </w:pPr>
      <w:r>
        <w:t xml:space="preserve">[E] </w:t>
      </w:r>
      <w:r w:rsidR="00C72F37">
        <w:t xml:space="preserve">Indique a tabela de encaminhamento do </w:t>
      </w:r>
      <w:r w:rsidR="00C72F37" w:rsidRPr="00B0129D">
        <w:rPr>
          <w:b/>
        </w:rPr>
        <w:t xml:space="preserve">Router </w:t>
      </w:r>
      <w:r w:rsidR="00C72F37">
        <w:rPr>
          <w:b/>
        </w:rPr>
        <w:t>3</w:t>
      </w:r>
      <w:r w:rsidR="00C72F37">
        <w:t xml:space="preserve">, utilize os endereços mais altos para as interfaces dos </w:t>
      </w:r>
      <w:r w:rsidR="00C72F37">
        <w:rPr>
          <w:i/>
        </w:rPr>
        <w:t>routers</w:t>
      </w:r>
      <w:r w:rsidR="00472BEF">
        <w:rPr>
          <w:iCs/>
        </w:rPr>
        <w:t>, sumarize as rotas onde possível</w:t>
      </w:r>
      <w:r w:rsidR="00C72F37"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C72F37" w:rsidRPr="00D103CE" w14:paraId="53C3B05A" w14:textId="77777777" w:rsidTr="0024545E">
        <w:trPr>
          <w:jc w:val="center"/>
        </w:trPr>
        <w:tc>
          <w:tcPr>
            <w:tcW w:w="3587" w:type="dxa"/>
          </w:tcPr>
          <w:p w14:paraId="08D617B5" w14:textId="77777777" w:rsidR="00C72F37" w:rsidRPr="00D103C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D103CE">
              <w:rPr>
                <w:szCs w:val="18"/>
              </w:rPr>
              <w:t>Destino/Máscara</w:t>
            </w:r>
          </w:p>
        </w:tc>
        <w:tc>
          <w:tcPr>
            <w:tcW w:w="3587" w:type="dxa"/>
          </w:tcPr>
          <w:p w14:paraId="18582B63" w14:textId="77777777" w:rsidR="00C72F37" w:rsidRPr="00D103C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D103CE">
              <w:rPr>
                <w:szCs w:val="18"/>
              </w:rPr>
              <w:t>Gateway</w:t>
            </w:r>
          </w:p>
        </w:tc>
        <w:tc>
          <w:tcPr>
            <w:tcW w:w="3588" w:type="dxa"/>
          </w:tcPr>
          <w:p w14:paraId="09852406" w14:textId="77777777" w:rsidR="00C72F37" w:rsidRPr="00D103C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D103CE">
              <w:rPr>
                <w:szCs w:val="18"/>
              </w:rPr>
              <w:t>Interface</w:t>
            </w:r>
          </w:p>
        </w:tc>
      </w:tr>
      <w:tr w:rsidR="00C72F37" w:rsidRPr="00DE0711" w14:paraId="7591F623" w14:textId="77777777" w:rsidTr="0024545E">
        <w:trPr>
          <w:jc w:val="center"/>
          <w:hidden/>
        </w:trPr>
        <w:tc>
          <w:tcPr>
            <w:tcW w:w="3587" w:type="dxa"/>
          </w:tcPr>
          <w:p w14:paraId="1551530D" w14:textId="1726220C" w:rsidR="00C72F37" w:rsidRPr="00D350F2" w:rsidRDefault="00C72F37" w:rsidP="0024545E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LAN D – 20.10.</w:t>
            </w:r>
            <w:r w:rsidR="00472BEF">
              <w:rPr>
                <w:vanish/>
                <w:color w:val="FF0000"/>
                <w:sz w:val="20"/>
              </w:rPr>
              <w:t>3</w:t>
            </w:r>
            <w:r>
              <w:rPr>
                <w:vanish/>
                <w:color w:val="FF0000"/>
                <w:sz w:val="20"/>
              </w:rPr>
              <w:t>.248/30</w:t>
            </w:r>
          </w:p>
        </w:tc>
        <w:tc>
          <w:tcPr>
            <w:tcW w:w="3587" w:type="dxa"/>
          </w:tcPr>
          <w:p w14:paraId="6BEBD1D7" w14:textId="77777777" w:rsidR="00C72F37" w:rsidRPr="00DE0711" w:rsidRDefault="00C72F37" w:rsidP="0024545E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- (local – IP_R3_2)</w:t>
            </w:r>
          </w:p>
        </w:tc>
        <w:tc>
          <w:tcPr>
            <w:tcW w:w="3588" w:type="dxa"/>
          </w:tcPr>
          <w:p w14:paraId="50DE272E" w14:textId="77777777" w:rsidR="00C72F37" w:rsidRPr="00D350F2" w:rsidRDefault="00C72F37" w:rsidP="0024545E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 xml:space="preserve">2 </w:t>
            </w:r>
            <w:r>
              <w:rPr>
                <w:sz w:val="20"/>
              </w:rPr>
              <w:t xml:space="preserve">  </w:t>
            </w:r>
          </w:p>
        </w:tc>
      </w:tr>
      <w:tr w:rsidR="00C72F37" w:rsidRPr="00DE0711" w14:paraId="37A8BF75" w14:textId="77777777" w:rsidTr="0024545E">
        <w:trPr>
          <w:jc w:val="center"/>
          <w:hidden/>
        </w:trPr>
        <w:tc>
          <w:tcPr>
            <w:tcW w:w="3587" w:type="dxa"/>
          </w:tcPr>
          <w:p w14:paraId="7B9C822A" w14:textId="4B8BD36D" w:rsidR="00C72F37" w:rsidRPr="00852678" w:rsidRDefault="00C72F37" w:rsidP="0024545E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LAN E – 20.10.</w:t>
            </w:r>
            <w:r w:rsidR="00472BEF">
              <w:rPr>
                <w:vanish/>
                <w:color w:val="FF0000"/>
                <w:sz w:val="20"/>
              </w:rPr>
              <w:t>3</w:t>
            </w:r>
            <w:r>
              <w:rPr>
                <w:vanish/>
                <w:color w:val="FF0000"/>
                <w:sz w:val="20"/>
              </w:rPr>
              <w:t>.252/30</w:t>
            </w:r>
          </w:p>
        </w:tc>
        <w:tc>
          <w:tcPr>
            <w:tcW w:w="3587" w:type="dxa"/>
          </w:tcPr>
          <w:p w14:paraId="3E3A835D" w14:textId="77777777" w:rsidR="00C72F37" w:rsidRPr="00DE0711" w:rsidRDefault="00C72F37" w:rsidP="0024545E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- (local – IP_R3_3)</w:t>
            </w:r>
          </w:p>
        </w:tc>
        <w:tc>
          <w:tcPr>
            <w:tcW w:w="3588" w:type="dxa"/>
          </w:tcPr>
          <w:p w14:paraId="65CE553C" w14:textId="77777777" w:rsidR="00C72F37" w:rsidRPr="00D350F2" w:rsidRDefault="00C72F37" w:rsidP="0024545E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 xml:space="preserve">3 </w:t>
            </w:r>
            <w:r>
              <w:rPr>
                <w:sz w:val="20"/>
              </w:rPr>
              <w:t xml:space="preserve">  </w:t>
            </w:r>
          </w:p>
        </w:tc>
      </w:tr>
      <w:tr w:rsidR="00C72F37" w:rsidRPr="00DE0711" w14:paraId="7C692F59" w14:textId="77777777" w:rsidTr="0024545E">
        <w:trPr>
          <w:jc w:val="center"/>
          <w:hidden/>
        </w:trPr>
        <w:tc>
          <w:tcPr>
            <w:tcW w:w="3587" w:type="dxa"/>
          </w:tcPr>
          <w:p w14:paraId="5FC5AB1E" w14:textId="77777777" w:rsidR="00C72F37" w:rsidRPr="00852678" w:rsidRDefault="00C72F37" w:rsidP="0024545E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LAN C – 20.10.3.0/27</w:t>
            </w:r>
          </w:p>
        </w:tc>
        <w:tc>
          <w:tcPr>
            <w:tcW w:w="3587" w:type="dxa"/>
          </w:tcPr>
          <w:p w14:paraId="3D427FE8" w14:textId="77777777" w:rsidR="00C72F37" w:rsidRPr="00DE0711" w:rsidRDefault="00C72F37" w:rsidP="0024545E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- (local – IP_R3_1)</w:t>
            </w:r>
          </w:p>
        </w:tc>
        <w:tc>
          <w:tcPr>
            <w:tcW w:w="3588" w:type="dxa"/>
          </w:tcPr>
          <w:p w14:paraId="3B31B13C" w14:textId="77777777" w:rsidR="00C72F37" w:rsidRPr="00D350F2" w:rsidRDefault="00C72F37" w:rsidP="0024545E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 xml:space="preserve">1 </w:t>
            </w:r>
            <w:r>
              <w:rPr>
                <w:sz w:val="20"/>
              </w:rPr>
              <w:t xml:space="preserve">  </w:t>
            </w:r>
          </w:p>
        </w:tc>
      </w:tr>
      <w:tr w:rsidR="00C72F37" w:rsidRPr="00DE0711" w14:paraId="4FE7846E" w14:textId="77777777" w:rsidTr="0024545E">
        <w:trPr>
          <w:jc w:val="center"/>
          <w:hidden/>
        </w:trPr>
        <w:tc>
          <w:tcPr>
            <w:tcW w:w="3587" w:type="dxa"/>
          </w:tcPr>
          <w:p w14:paraId="6A4A6064" w14:textId="77777777" w:rsidR="00C72F37" w:rsidRPr="00852678" w:rsidRDefault="00C72F37" w:rsidP="0024545E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LAN A – 20.10.2.0/24</w:t>
            </w:r>
          </w:p>
        </w:tc>
        <w:tc>
          <w:tcPr>
            <w:tcW w:w="3587" w:type="dxa"/>
          </w:tcPr>
          <w:p w14:paraId="4260CE4B" w14:textId="77777777" w:rsidR="00C72F37" w:rsidRPr="00D103CE" w:rsidRDefault="00C72F37" w:rsidP="0024545E">
            <w:pPr>
              <w:rPr>
                <w:vanish/>
                <w:color w:val="FF0000"/>
                <w:sz w:val="20"/>
              </w:rPr>
            </w:pPr>
            <w:r w:rsidRPr="00D103CE">
              <w:rPr>
                <w:vanish/>
                <w:color w:val="FF0000"/>
                <w:sz w:val="20"/>
              </w:rPr>
              <w:t>20.10.1.249 ou 20.10.1.250</w:t>
            </w:r>
          </w:p>
        </w:tc>
        <w:tc>
          <w:tcPr>
            <w:tcW w:w="3588" w:type="dxa"/>
          </w:tcPr>
          <w:p w14:paraId="16D6F7A7" w14:textId="77777777" w:rsidR="00C72F37" w:rsidRPr="00D350F2" w:rsidRDefault="00C72F37" w:rsidP="0024545E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 (Interface na LAN D)</w:t>
            </w:r>
            <w:r>
              <w:rPr>
                <w:sz w:val="20"/>
              </w:rPr>
              <w:t xml:space="preserve">  </w:t>
            </w:r>
          </w:p>
        </w:tc>
      </w:tr>
      <w:tr w:rsidR="00C72F37" w:rsidRPr="00DE0711" w14:paraId="73BB541F" w14:textId="77777777" w:rsidTr="0024545E">
        <w:trPr>
          <w:trHeight w:val="250"/>
          <w:jc w:val="center"/>
          <w:hidden/>
        </w:trPr>
        <w:tc>
          <w:tcPr>
            <w:tcW w:w="3587" w:type="dxa"/>
          </w:tcPr>
          <w:p w14:paraId="7FD043BA" w14:textId="77777777" w:rsidR="00C72F37" w:rsidRPr="00D350F2" w:rsidRDefault="00C72F37" w:rsidP="0024545E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 xml:space="preserve">LANB + </w:t>
            </w:r>
            <w:r w:rsidRPr="006C51E0">
              <w:rPr>
                <w:vanish/>
                <w:color w:val="FF0000"/>
                <w:sz w:val="20"/>
              </w:rPr>
              <w:t xml:space="preserve">INTERNET </w:t>
            </w:r>
            <w:r>
              <w:rPr>
                <w:vanish/>
                <w:color w:val="FF0000"/>
                <w:sz w:val="20"/>
              </w:rPr>
              <w:t xml:space="preserve">- </w:t>
            </w:r>
            <w:r w:rsidRPr="006C51E0">
              <w:rPr>
                <w:vanish/>
                <w:color w:val="FF0000"/>
                <w:sz w:val="20"/>
              </w:rPr>
              <w:t>0.0.0.0/0</w:t>
            </w:r>
          </w:p>
        </w:tc>
        <w:tc>
          <w:tcPr>
            <w:tcW w:w="3587" w:type="dxa"/>
          </w:tcPr>
          <w:p w14:paraId="73C3399E" w14:textId="77777777" w:rsidR="00C72F37" w:rsidRPr="00DE0711" w:rsidRDefault="00C72F37" w:rsidP="0024545E">
            <w:pPr>
              <w:rPr>
                <w:sz w:val="20"/>
              </w:rPr>
            </w:pPr>
            <w:r w:rsidRPr="00D103CE">
              <w:rPr>
                <w:vanish/>
                <w:color w:val="FF0000"/>
                <w:sz w:val="20"/>
              </w:rPr>
              <w:t>20.10.1.253 ou 20.10.1.254</w:t>
            </w:r>
          </w:p>
        </w:tc>
        <w:tc>
          <w:tcPr>
            <w:tcW w:w="3588" w:type="dxa"/>
          </w:tcPr>
          <w:p w14:paraId="238656C4" w14:textId="006765A2" w:rsidR="00C72F37" w:rsidRPr="00DE0711" w:rsidRDefault="008C781F" w:rsidP="0024545E">
            <w:pPr>
              <w:rPr>
                <w:sz w:val="20"/>
              </w:rPr>
            </w:pPr>
            <w:ins w:id="78" w:author="João Viegas" w:date="2019-06-20T23:40:00Z">
              <w:r>
                <w:rPr>
                  <w:vanish/>
                  <w:color w:val="FF0000"/>
                  <w:sz w:val="20"/>
                </w:rPr>
                <w:t>3</w:t>
              </w:r>
            </w:ins>
            <w:del w:id="79" w:author="João Viegas" w:date="2019-06-20T23:40:00Z">
              <w:r w:rsidR="00C72F37" w:rsidDel="008C781F">
                <w:rPr>
                  <w:vanish/>
                  <w:color w:val="FF0000"/>
                  <w:sz w:val="20"/>
                </w:rPr>
                <w:delText>2</w:delText>
              </w:r>
            </w:del>
            <w:r w:rsidR="00C72F37">
              <w:rPr>
                <w:vanish/>
                <w:color w:val="FF0000"/>
                <w:sz w:val="20"/>
              </w:rPr>
              <w:t xml:space="preserve"> (Interface na LAN E)</w:t>
            </w:r>
            <w:r w:rsidR="00C72F37">
              <w:rPr>
                <w:sz w:val="20"/>
              </w:rPr>
              <w:t xml:space="preserve">  </w:t>
            </w:r>
          </w:p>
        </w:tc>
      </w:tr>
    </w:tbl>
    <w:p w14:paraId="05EFDDAE" w14:textId="77777777" w:rsidR="00C72F37" w:rsidRPr="00B0129D" w:rsidRDefault="00C72F37" w:rsidP="00C72F37">
      <w:pPr>
        <w:pStyle w:val="Pergunta"/>
      </w:pPr>
      <w:r>
        <w:t>Indique o número total de sub-redes /24 ainda disponíveis no endereçamento:</w:t>
      </w:r>
      <w:r w:rsidRPr="00800AFB">
        <w:rPr>
          <w:szCs w:val="22"/>
        </w:rPr>
        <w:t xml:space="preserve"> </w:t>
      </w:r>
      <w:r w:rsidRPr="00886DF4">
        <w:rPr>
          <w:rFonts w:eastAsiaTheme="minorEastAsia"/>
          <w:vanish/>
          <w:color w:val="FF0000"/>
          <w:sz w:val="20"/>
          <w:u w:val="single"/>
        </w:rPr>
        <w:t>0</w:t>
      </w:r>
      <w:r w:rsidRPr="00E32F96">
        <w:rPr>
          <w:szCs w:val="22"/>
          <w:u w:val="single"/>
        </w:rPr>
        <w:tab/>
      </w:r>
    </w:p>
    <w:p w14:paraId="5E18208B" w14:textId="6AC33DFA" w:rsidR="00C72F37" w:rsidRPr="00B0129D" w:rsidRDefault="006813BB" w:rsidP="00C72F37">
      <w:pPr>
        <w:pStyle w:val="Pergunta"/>
      </w:pPr>
      <w:ins w:id="80" w:author="Nuno Cruz" w:date="2019-06-19T09:13:00Z">
        <w:r>
          <w:rPr>
            <w:szCs w:val="22"/>
          </w:rPr>
          <w:t xml:space="preserve">Assumindo que o </w:t>
        </w:r>
        <w:proofErr w:type="spellStart"/>
        <w:r>
          <w:rPr>
            <w:szCs w:val="22"/>
          </w:rPr>
          <w:t>switch</w:t>
        </w:r>
        <w:proofErr w:type="spellEnd"/>
        <w:r>
          <w:rPr>
            <w:szCs w:val="22"/>
          </w:rPr>
          <w:t xml:space="preserve"> A apenas suporta </w:t>
        </w:r>
        <w:proofErr w:type="spellStart"/>
        <w:r>
          <w:rPr>
            <w:szCs w:val="22"/>
          </w:rPr>
          <w:t>Half</w:t>
        </w:r>
        <w:proofErr w:type="spellEnd"/>
        <w:r>
          <w:rPr>
            <w:szCs w:val="22"/>
          </w:rPr>
          <w:t xml:space="preserve">-Duplex </w:t>
        </w:r>
      </w:ins>
      <w:del w:id="81" w:author="Nuno Cruz" w:date="2019-06-19T09:13:00Z">
        <w:r w:rsidR="00C72F37" w:rsidDel="006813BB">
          <w:rPr>
            <w:szCs w:val="22"/>
          </w:rPr>
          <w:delText xml:space="preserve">Indique o número de domínios de colisão (assuma </w:delText>
        </w:r>
      </w:del>
      <w:del w:id="82" w:author="Nuno Cruz" w:date="2019-06-19T09:10:00Z">
        <w:r w:rsidR="00C72F37" w:rsidDel="00CF07E5">
          <w:rPr>
            <w:szCs w:val="22"/>
          </w:rPr>
          <w:delText>ligações Full-Duplex</w:delText>
        </w:r>
      </w:del>
      <w:ins w:id="83" w:author="Nuno Cruz" w:date="2019-06-19T09:10:00Z">
        <w:r w:rsidR="00CF07E5">
          <w:rPr>
            <w:szCs w:val="22"/>
          </w:rPr>
          <w:t xml:space="preserve">ao contrário dos restantes </w:t>
        </w:r>
      </w:ins>
      <w:ins w:id="84" w:author="Nuno Cruz" w:date="2019-06-19T09:13:00Z">
        <w:r>
          <w:rPr>
            <w:szCs w:val="22"/>
          </w:rPr>
          <w:t xml:space="preserve">equipamentos </w:t>
        </w:r>
      </w:ins>
      <w:ins w:id="85" w:author="Nuno Cruz" w:date="2019-06-19T09:10:00Z">
        <w:r w:rsidR="00CF07E5">
          <w:rPr>
            <w:szCs w:val="22"/>
          </w:rPr>
          <w:t xml:space="preserve">que fazem </w:t>
        </w:r>
      </w:ins>
      <w:proofErr w:type="spellStart"/>
      <w:ins w:id="86" w:author="Nuno Cruz" w:date="2019-06-19T09:17:00Z">
        <w:r w:rsidR="007269FC">
          <w:rPr>
            <w:szCs w:val="22"/>
          </w:rPr>
          <w:t>Full</w:t>
        </w:r>
        <w:proofErr w:type="spellEnd"/>
        <w:r w:rsidR="007269FC">
          <w:rPr>
            <w:szCs w:val="22"/>
          </w:rPr>
          <w:t>-Duplex</w:t>
        </w:r>
      </w:ins>
      <w:ins w:id="87" w:author="Nuno Cruz" w:date="2019-06-19T09:14:00Z">
        <w:r>
          <w:rPr>
            <w:szCs w:val="22"/>
          </w:rPr>
          <w:t>, Indique os domínios de colisão</w:t>
        </w:r>
      </w:ins>
      <w:del w:id="88" w:author="Nuno Cruz" w:date="2019-06-19T09:13:00Z">
        <w:r w:rsidR="00C72F37" w:rsidDel="006813BB">
          <w:rPr>
            <w:szCs w:val="22"/>
          </w:rPr>
          <w:delText>)</w:delText>
        </w:r>
      </w:del>
      <w:r w:rsidR="00C72F37">
        <w:rPr>
          <w:szCs w:val="22"/>
        </w:rPr>
        <w:t xml:space="preserve">: </w:t>
      </w:r>
      <w:del w:id="89" w:author="Nuno Cruz" w:date="2019-06-19T09:11:00Z">
        <w:r w:rsidR="00C72F37" w:rsidRPr="00886DF4" w:rsidDel="00CF07E5">
          <w:rPr>
            <w:rFonts w:eastAsiaTheme="minorEastAsia"/>
            <w:vanish/>
            <w:color w:val="FF0000"/>
            <w:sz w:val="20"/>
            <w:u w:val="single"/>
          </w:rPr>
          <w:delText>0</w:delText>
        </w:r>
      </w:del>
      <w:ins w:id="90" w:author="Nuno Cruz" w:date="2019-06-19T09:11:00Z">
        <w:r w:rsidR="00CF07E5">
          <w:rPr>
            <w:rFonts w:eastAsiaTheme="minorEastAsia"/>
            <w:vanish/>
            <w:color w:val="FF0000"/>
            <w:sz w:val="20"/>
            <w:u w:val="single"/>
          </w:rPr>
          <w:t>3</w:t>
        </w:r>
      </w:ins>
      <w:r w:rsidR="00C72F37">
        <w:rPr>
          <w:szCs w:val="22"/>
          <w:u w:val="single"/>
        </w:rPr>
        <w:tab/>
      </w:r>
      <w:ins w:id="91" w:author="Nuno Cruz" w:date="2019-06-19T09:11:00Z">
        <w:r w:rsidR="00CF07E5">
          <w:rPr>
            <w:szCs w:val="22"/>
            <w:u w:val="single"/>
          </w:rPr>
          <w:tab/>
        </w:r>
      </w:ins>
      <w:r w:rsidR="00C72F37" w:rsidRPr="00886DF4">
        <w:rPr>
          <w:szCs w:val="22"/>
          <w:u w:val="single"/>
        </w:rPr>
        <w:t xml:space="preserve"> </w:t>
      </w:r>
      <w:r w:rsidR="00C72F37" w:rsidRPr="00391F72">
        <w:rPr>
          <w:szCs w:val="22"/>
        </w:rPr>
        <w:t xml:space="preserve"> </w:t>
      </w:r>
      <w:r w:rsidR="00C72F37">
        <w:rPr>
          <w:szCs w:val="22"/>
        </w:rPr>
        <w:t xml:space="preserve">e </w:t>
      </w:r>
      <w:ins w:id="92" w:author="Nuno Cruz" w:date="2019-06-19T09:14:00Z">
        <w:r>
          <w:rPr>
            <w:szCs w:val="22"/>
          </w:rPr>
          <w:t xml:space="preserve">de </w:t>
        </w:r>
      </w:ins>
      <w:r w:rsidR="00C72F37">
        <w:rPr>
          <w:szCs w:val="22"/>
        </w:rPr>
        <w:t xml:space="preserve">difusão: </w:t>
      </w:r>
      <w:r w:rsidR="00C72F37">
        <w:rPr>
          <w:szCs w:val="22"/>
          <w:u w:val="single"/>
        </w:rPr>
        <w:tab/>
      </w:r>
      <w:r w:rsidR="00C72F37">
        <w:rPr>
          <w:rFonts w:eastAsiaTheme="minorEastAsia"/>
          <w:vanish/>
          <w:color w:val="FF0000"/>
          <w:sz w:val="20"/>
          <w:u w:val="single"/>
        </w:rPr>
        <w:t>5</w:t>
      </w:r>
      <w:r w:rsidR="00C72F37">
        <w:rPr>
          <w:szCs w:val="22"/>
          <w:u w:val="single"/>
        </w:rPr>
        <w:tab/>
      </w:r>
      <w:r w:rsidR="00C72F37" w:rsidRPr="00E32F96">
        <w:rPr>
          <w:rFonts w:eastAsiaTheme="minorEastAsia"/>
          <w:sz w:val="20"/>
          <w:u w:val="single"/>
        </w:rPr>
        <w:t xml:space="preserve">  </w:t>
      </w:r>
      <w:r w:rsidR="00C72F37" w:rsidRPr="00391F72">
        <w:rPr>
          <w:szCs w:val="22"/>
        </w:rPr>
        <w:t xml:space="preserve"> </w:t>
      </w:r>
    </w:p>
    <w:p w14:paraId="5EA56782" w14:textId="4786926F" w:rsidR="00C72F37" w:rsidRDefault="00160019" w:rsidP="00C72F37">
      <w:pPr>
        <w:pStyle w:val="Pergunta"/>
      </w:pPr>
      <w:r>
        <w:t xml:space="preserve">[E] </w:t>
      </w:r>
      <w:r w:rsidR="00C72F37">
        <w:t xml:space="preserve">Considere a topologia da rede indicada em que todas as </w:t>
      </w:r>
      <w:proofErr w:type="spellStart"/>
      <w:r w:rsidR="00C72F37">
        <w:t>LANs</w:t>
      </w:r>
      <w:proofErr w:type="spellEnd"/>
      <w:r w:rsidR="00C72F37">
        <w:t xml:space="preserve"> são </w:t>
      </w:r>
      <w:del w:id="93" w:author="Nuno Cruz" w:date="2019-06-19T09:11:00Z">
        <w:r w:rsidR="00C72F37" w:rsidDel="00CF07E5">
          <w:delText xml:space="preserve">ethernet </w:delText>
        </w:r>
      </w:del>
      <w:ins w:id="94" w:author="Nuno Cruz" w:date="2019-06-19T09:11:00Z">
        <w:r w:rsidR="00CF07E5">
          <w:t xml:space="preserve">Ethernet </w:t>
        </w:r>
      </w:ins>
      <w:r w:rsidR="00C72F37">
        <w:t>com MTU = 1500 à exceção da LAN E que possui um MTU = 522</w:t>
      </w:r>
      <w:r w:rsidR="00C72F37" w:rsidRPr="00CB75BC">
        <w:t xml:space="preserve">. </w:t>
      </w:r>
      <w:r w:rsidR="00C72F37">
        <w:t xml:space="preserve">Assuma que </w:t>
      </w:r>
      <w:del w:id="95" w:author="Nuno Cruz" w:date="2019-06-19T09:11:00Z">
        <w:r w:rsidR="00C72F37" w:rsidRPr="00CB75BC" w:rsidDel="00CF07E5">
          <w:delText>os cabeçalhos</w:delText>
        </w:r>
      </w:del>
      <w:ins w:id="96" w:author="Nuno Cruz" w:date="2019-06-19T09:11:00Z">
        <w:r w:rsidR="00CF07E5">
          <w:t xml:space="preserve">o </w:t>
        </w:r>
      </w:ins>
      <w:del w:id="97" w:author="Nuno Cruz" w:date="2019-06-19T09:11:00Z">
        <w:r w:rsidR="00C72F37" w:rsidRPr="00CB75BC" w:rsidDel="00CF07E5">
          <w:delText xml:space="preserve"> </w:delText>
        </w:r>
      </w:del>
      <w:r w:rsidR="00C72F37">
        <w:t>IP não têm opções adicionadas</w:t>
      </w:r>
      <w:r w:rsidR="00C72F37" w:rsidRPr="00CB75BC">
        <w:t>.</w:t>
      </w:r>
      <w:r w:rsidR="00C72F37">
        <w:t xml:space="preserve"> </w:t>
      </w:r>
      <w:r w:rsidR="00C72F37" w:rsidRPr="00FA3E8E">
        <w:t xml:space="preserve">Preencha a </w:t>
      </w:r>
      <w:del w:id="98" w:author="Nuno Cruz" w:date="2019-06-19T09:11:00Z">
        <w:r w:rsidR="00C72F37" w:rsidRPr="00FA3E8E" w:rsidDel="00CF07E5">
          <w:delText xml:space="preserve">seguinte </w:delText>
        </w:r>
      </w:del>
      <w:r w:rsidR="00C72F37" w:rsidRPr="00FA3E8E">
        <w:t>tabela refer</w:t>
      </w:r>
      <w:r w:rsidR="00C72F37">
        <w:t>ente aos pacotes recebidos no PC_C, caso o</w:t>
      </w:r>
      <w:r w:rsidR="00C72F37" w:rsidRPr="00FA3E8E">
        <w:t xml:space="preserve"> PC A </w:t>
      </w:r>
      <w:r w:rsidR="00C72F37">
        <w:t>envie um pacote, que contem um segmento TCP com 2300 bytes de dados.</w:t>
      </w:r>
    </w:p>
    <w:tbl>
      <w:tblPr>
        <w:tblStyle w:val="TabelacomGrelha"/>
        <w:tblW w:w="513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"/>
        <w:gridCol w:w="1122"/>
        <w:gridCol w:w="1260"/>
        <w:gridCol w:w="1119"/>
        <w:gridCol w:w="701"/>
        <w:gridCol w:w="745"/>
        <w:gridCol w:w="239"/>
        <w:gridCol w:w="420"/>
        <w:gridCol w:w="1119"/>
        <w:gridCol w:w="1260"/>
        <w:gridCol w:w="1099"/>
        <w:gridCol w:w="707"/>
        <w:gridCol w:w="847"/>
      </w:tblGrid>
      <w:tr w:rsidR="00C72F37" w:rsidRPr="00D350F2" w14:paraId="160DAA65" w14:textId="77777777" w:rsidTr="0024545E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DF77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87AA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3769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88E5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732F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28A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DF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163F1AB3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1488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E2B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9A44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09F4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BB2C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3F2E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Flag</w:t>
            </w:r>
            <w:proofErr w:type="spellEnd"/>
            <w:r>
              <w:rPr>
                <w:sz w:val="16"/>
                <w:szCs w:val="16"/>
              </w:rPr>
              <w:t xml:space="preserve"> DF</w:t>
            </w:r>
          </w:p>
        </w:tc>
      </w:tr>
      <w:tr w:rsidR="00C72F37" w:rsidRPr="00D350F2" w14:paraId="0D19CACA" w14:textId="77777777" w:rsidTr="0024545E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A0B6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2C8D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516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ED2C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1111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838E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BEDE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3426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4DB7660D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EF2C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146C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516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37DE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1111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82C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08BD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EB97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  <w:tr w:rsidR="00C72F37" w:rsidRPr="00D350F2" w14:paraId="446CA597" w14:textId="77777777" w:rsidTr="0024545E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4D13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9363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516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3B9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1111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3C96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62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3469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8BE4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690D8B4F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3B9A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5DFC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364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5A9F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1111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69F1" w14:textId="082E0A86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</w:t>
            </w:r>
            <w:ins w:id="99" w:author="João Viegas" w:date="2019-06-21T01:04:00Z">
              <w:r w:rsidR="008A5171">
                <w:rPr>
                  <w:vanish/>
                  <w:color w:val="FF0000"/>
                  <w:sz w:val="16"/>
                  <w:szCs w:val="16"/>
                </w:rPr>
                <w:t>47</w:t>
              </w:r>
            </w:ins>
            <w:del w:id="100" w:author="João Viegas" w:date="2019-06-21T01:04:00Z">
              <w:r w:rsidDel="008A5171">
                <w:rPr>
                  <w:vanish/>
                  <w:color w:val="FF0000"/>
                  <w:sz w:val="16"/>
                  <w:szCs w:val="16"/>
                </w:rPr>
                <w:delText>28</w:delText>
              </w:r>
            </w:del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16C5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63B4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  <w:tr w:rsidR="00C72F37" w:rsidRPr="00D350F2" w14:paraId="34282DC6" w14:textId="77777777" w:rsidTr="0024545E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6A59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9FAA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508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1399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1111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C26E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124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B460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AC7B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38D3A9D9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C865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8703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3A09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2ABB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425D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E259" w14:textId="77777777" w:rsidR="00C72F37" w:rsidRPr="00D350F2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</w:tr>
    </w:tbl>
    <w:p w14:paraId="701C2369" w14:textId="2F38973B" w:rsidR="00C80E9C" w:rsidRPr="00885D8B" w:rsidRDefault="00C80E9C" w:rsidP="00C80E9C">
      <w:pPr>
        <w:pStyle w:val="Pergunta"/>
      </w:pPr>
      <w:r w:rsidRPr="00885D8B">
        <w:t xml:space="preserve">Após executado </w:t>
      </w:r>
      <w:r w:rsidR="00306CEE">
        <w:t xml:space="preserve">um </w:t>
      </w:r>
      <w:proofErr w:type="spellStart"/>
      <w:r w:rsidR="00306CEE" w:rsidRPr="00306CEE">
        <w:rPr>
          <w:i/>
          <w:iCs/>
        </w:rPr>
        <w:t>ping</w:t>
      </w:r>
      <w:proofErr w:type="spellEnd"/>
      <w:r w:rsidR="00306CEE">
        <w:t xml:space="preserve"> do PC_A para o Web Server com sucesso</w:t>
      </w:r>
      <w:r w:rsidRPr="00885D8B">
        <w:t xml:space="preserve">, e mantendo as caches, preencha as tabelas de </w:t>
      </w:r>
      <w:proofErr w:type="spellStart"/>
      <w:r w:rsidRPr="00885D8B">
        <w:rPr>
          <w:i/>
        </w:rPr>
        <w:t>forwarding</w:t>
      </w:r>
      <w:proofErr w:type="spellEnd"/>
      <w:r w:rsidRPr="00885D8B">
        <w:t xml:space="preserve"> dos </w:t>
      </w:r>
      <w:proofErr w:type="spellStart"/>
      <w:r w:rsidRPr="00885D8B">
        <w:rPr>
          <w:i/>
        </w:rPr>
        <w:t>switch</w:t>
      </w:r>
      <w:proofErr w:type="spellEnd"/>
      <w:r w:rsidRPr="00885D8B">
        <w:t xml:space="preserve"> com </w:t>
      </w:r>
      <w:r w:rsidR="00306CEE" w:rsidRPr="002B38CC">
        <w:rPr>
          <w:b/>
          <w:bCs/>
        </w:rPr>
        <w:t>apenas</w:t>
      </w:r>
      <w:r w:rsidR="00306CEE">
        <w:t xml:space="preserve"> </w:t>
      </w:r>
      <w:r w:rsidRPr="00885D8B">
        <w:t xml:space="preserve">a informação adicional, quando é feito um </w:t>
      </w:r>
      <w:proofErr w:type="spellStart"/>
      <w:r w:rsidRPr="00885D8B">
        <w:rPr>
          <w:i/>
        </w:rPr>
        <w:t>ping</w:t>
      </w:r>
      <w:proofErr w:type="spellEnd"/>
      <w:r w:rsidRPr="00885D8B">
        <w:t xml:space="preserve"> com sucesso do PC B para o Web Server.</w:t>
      </w:r>
    </w:p>
    <w:tbl>
      <w:tblPr>
        <w:tblStyle w:val="TabelacomGrelha"/>
        <w:tblW w:w="4006" w:type="pct"/>
        <w:jc w:val="center"/>
        <w:tblLook w:val="04A0" w:firstRow="1" w:lastRow="0" w:firstColumn="1" w:lastColumn="0" w:noHBand="0" w:noVBand="1"/>
      </w:tblPr>
      <w:tblGrid>
        <w:gridCol w:w="1078"/>
        <w:gridCol w:w="1081"/>
        <w:gridCol w:w="1071"/>
        <w:gridCol w:w="1083"/>
        <w:gridCol w:w="1073"/>
        <w:gridCol w:w="1083"/>
        <w:gridCol w:w="1073"/>
        <w:gridCol w:w="1081"/>
      </w:tblGrid>
      <w:tr w:rsidR="00C80E9C" w:rsidRPr="00885D8B" w14:paraId="7C5D5739" w14:textId="77777777" w:rsidTr="0024545E">
        <w:trPr>
          <w:trHeight w:val="271"/>
          <w:jc w:val="center"/>
        </w:trPr>
        <w:tc>
          <w:tcPr>
            <w:tcW w:w="1252" w:type="pct"/>
            <w:gridSpan w:val="2"/>
            <w:vAlign w:val="center"/>
          </w:tcPr>
          <w:p w14:paraId="02876471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proofErr w:type="spellStart"/>
            <w:r w:rsidRPr="00885D8B">
              <w:rPr>
                <w:bCs/>
                <w:sz w:val="20"/>
              </w:rPr>
              <w:t>Switch</w:t>
            </w:r>
            <w:proofErr w:type="spellEnd"/>
            <w:r w:rsidRPr="00885D8B">
              <w:rPr>
                <w:bCs/>
                <w:sz w:val="20"/>
              </w:rPr>
              <w:t xml:space="preserve"> 1</w:t>
            </w:r>
          </w:p>
        </w:tc>
        <w:tc>
          <w:tcPr>
            <w:tcW w:w="1249" w:type="pct"/>
            <w:gridSpan w:val="2"/>
            <w:vAlign w:val="center"/>
          </w:tcPr>
          <w:p w14:paraId="1F24E8BE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proofErr w:type="spellStart"/>
            <w:r w:rsidRPr="00885D8B">
              <w:rPr>
                <w:bCs/>
                <w:sz w:val="20"/>
              </w:rPr>
              <w:t>Switch</w:t>
            </w:r>
            <w:proofErr w:type="spellEnd"/>
            <w:r w:rsidRPr="00885D8B">
              <w:rPr>
                <w:bCs/>
                <w:sz w:val="20"/>
              </w:rPr>
              <w:t xml:space="preserve"> 2</w:t>
            </w:r>
          </w:p>
        </w:tc>
        <w:tc>
          <w:tcPr>
            <w:tcW w:w="1250" w:type="pct"/>
            <w:gridSpan w:val="2"/>
            <w:vAlign w:val="center"/>
          </w:tcPr>
          <w:p w14:paraId="66018283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proofErr w:type="spellStart"/>
            <w:r w:rsidRPr="00885D8B">
              <w:rPr>
                <w:bCs/>
                <w:sz w:val="20"/>
              </w:rPr>
              <w:t>Switch</w:t>
            </w:r>
            <w:proofErr w:type="spellEnd"/>
            <w:r w:rsidRPr="00885D8B">
              <w:rPr>
                <w:bCs/>
                <w:sz w:val="20"/>
              </w:rPr>
              <w:t xml:space="preserve"> 3</w:t>
            </w:r>
          </w:p>
        </w:tc>
        <w:tc>
          <w:tcPr>
            <w:tcW w:w="1249" w:type="pct"/>
            <w:gridSpan w:val="2"/>
          </w:tcPr>
          <w:p w14:paraId="62F8C2FD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proofErr w:type="spellStart"/>
            <w:r w:rsidRPr="00885D8B">
              <w:rPr>
                <w:bCs/>
                <w:sz w:val="20"/>
              </w:rPr>
              <w:t>Switch</w:t>
            </w:r>
            <w:proofErr w:type="spellEnd"/>
            <w:r w:rsidRPr="00885D8B">
              <w:rPr>
                <w:bCs/>
                <w:sz w:val="20"/>
              </w:rPr>
              <w:t xml:space="preserve"> 4</w:t>
            </w:r>
          </w:p>
        </w:tc>
      </w:tr>
      <w:tr w:rsidR="00C80E9C" w:rsidRPr="00885D8B" w14:paraId="319A66EA" w14:textId="77777777" w:rsidTr="0024545E">
        <w:trPr>
          <w:trHeight w:val="289"/>
          <w:jc w:val="center"/>
        </w:trPr>
        <w:tc>
          <w:tcPr>
            <w:tcW w:w="625" w:type="pct"/>
            <w:vAlign w:val="center"/>
          </w:tcPr>
          <w:p w14:paraId="23E81474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885D8B">
              <w:rPr>
                <w:bCs/>
                <w:sz w:val="20"/>
              </w:rPr>
              <w:t>MAC</w:t>
            </w:r>
          </w:p>
        </w:tc>
        <w:tc>
          <w:tcPr>
            <w:tcW w:w="627" w:type="pct"/>
            <w:vAlign w:val="center"/>
          </w:tcPr>
          <w:p w14:paraId="19656B9A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885D8B">
              <w:rPr>
                <w:bCs/>
                <w:sz w:val="20"/>
              </w:rPr>
              <w:t>Porta</w:t>
            </w:r>
          </w:p>
        </w:tc>
        <w:tc>
          <w:tcPr>
            <w:tcW w:w="621" w:type="pct"/>
            <w:vAlign w:val="center"/>
          </w:tcPr>
          <w:p w14:paraId="62DDB508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885D8B">
              <w:rPr>
                <w:bCs/>
                <w:sz w:val="20"/>
              </w:rPr>
              <w:t>MAC</w:t>
            </w:r>
          </w:p>
        </w:tc>
        <w:tc>
          <w:tcPr>
            <w:tcW w:w="628" w:type="pct"/>
            <w:vAlign w:val="center"/>
          </w:tcPr>
          <w:p w14:paraId="6E76D5AF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885D8B">
              <w:rPr>
                <w:bCs/>
                <w:sz w:val="20"/>
              </w:rPr>
              <w:t>Porta</w:t>
            </w:r>
          </w:p>
        </w:tc>
        <w:tc>
          <w:tcPr>
            <w:tcW w:w="622" w:type="pct"/>
            <w:vAlign w:val="center"/>
          </w:tcPr>
          <w:p w14:paraId="5FF09C59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885D8B">
              <w:rPr>
                <w:bCs/>
                <w:sz w:val="20"/>
              </w:rPr>
              <w:t>MAC</w:t>
            </w:r>
          </w:p>
        </w:tc>
        <w:tc>
          <w:tcPr>
            <w:tcW w:w="628" w:type="pct"/>
            <w:vAlign w:val="center"/>
          </w:tcPr>
          <w:p w14:paraId="2CAAF340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885D8B">
              <w:rPr>
                <w:bCs/>
                <w:sz w:val="20"/>
              </w:rPr>
              <w:t>Porta</w:t>
            </w:r>
          </w:p>
        </w:tc>
        <w:tc>
          <w:tcPr>
            <w:tcW w:w="622" w:type="pct"/>
            <w:vAlign w:val="center"/>
          </w:tcPr>
          <w:p w14:paraId="3542ADD3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885D8B">
              <w:rPr>
                <w:bCs/>
                <w:sz w:val="20"/>
              </w:rPr>
              <w:t>MAC</w:t>
            </w:r>
          </w:p>
        </w:tc>
        <w:tc>
          <w:tcPr>
            <w:tcW w:w="627" w:type="pct"/>
            <w:vAlign w:val="center"/>
          </w:tcPr>
          <w:p w14:paraId="5A134DBE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885D8B">
              <w:rPr>
                <w:bCs/>
                <w:sz w:val="20"/>
              </w:rPr>
              <w:t>Porta</w:t>
            </w:r>
          </w:p>
        </w:tc>
      </w:tr>
      <w:tr w:rsidR="00C80E9C" w:rsidRPr="00885D8B" w14:paraId="71B5CF14" w14:textId="77777777" w:rsidTr="0024545E">
        <w:trPr>
          <w:trHeight w:val="289"/>
          <w:jc w:val="center"/>
          <w:hidden/>
        </w:trPr>
        <w:tc>
          <w:tcPr>
            <w:tcW w:w="625" w:type="pct"/>
            <w:vAlign w:val="center"/>
          </w:tcPr>
          <w:p w14:paraId="0B6AE046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885D8B">
              <w:rPr>
                <w:vanish/>
                <w:color w:val="FF0000"/>
                <w:sz w:val="20"/>
              </w:rPr>
              <w:t>PC_B</w:t>
            </w:r>
          </w:p>
        </w:tc>
        <w:tc>
          <w:tcPr>
            <w:tcW w:w="627" w:type="pct"/>
            <w:vAlign w:val="center"/>
          </w:tcPr>
          <w:p w14:paraId="1E2A98ED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885D8B">
              <w:rPr>
                <w:vanish/>
                <w:color w:val="FF0000"/>
                <w:sz w:val="20"/>
              </w:rPr>
              <w:t>3</w:t>
            </w:r>
          </w:p>
        </w:tc>
        <w:tc>
          <w:tcPr>
            <w:tcW w:w="621" w:type="pct"/>
            <w:vAlign w:val="center"/>
          </w:tcPr>
          <w:p w14:paraId="6339781D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 w:rsidRPr="00885D8B">
              <w:rPr>
                <w:vanish/>
                <w:color w:val="FF0000"/>
                <w:sz w:val="20"/>
              </w:rPr>
              <w:t xml:space="preserve"> </w:t>
            </w:r>
          </w:p>
        </w:tc>
        <w:tc>
          <w:tcPr>
            <w:tcW w:w="628" w:type="pct"/>
            <w:vAlign w:val="center"/>
          </w:tcPr>
          <w:p w14:paraId="2EC1DD55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2" w:type="pct"/>
            <w:vAlign w:val="center"/>
          </w:tcPr>
          <w:p w14:paraId="5E54D5D3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rPr>
                <w:vanish/>
                <w:color w:val="FF0000"/>
                <w:sz w:val="20"/>
              </w:rPr>
            </w:pPr>
          </w:p>
        </w:tc>
        <w:tc>
          <w:tcPr>
            <w:tcW w:w="628" w:type="pct"/>
            <w:vAlign w:val="center"/>
          </w:tcPr>
          <w:p w14:paraId="779BF895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2" w:type="pct"/>
            <w:vAlign w:val="center"/>
          </w:tcPr>
          <w:p w14:paraId="359C72C7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627" w:type="pct"/>
            <w:vAlign w:val="center"/>
          </w:tcPr>
          <w:p w14:paraId="4DEBFF81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</w:tr>
      <w:tr w:rsidR="00C80E9C" w:rsidRPr="00885D8B" w14:paraId="50F4A9A1" w14:textId="77777777" w:rsidTr="0024545E">
        <w:trPr>
          <w:trHeight w:val="289"/>
          <w:jc w:val="center"/>
          <w:hidden/>
        </w:trPr>
        <w:tc>
          <w:tcPr>
            <w:tcW w:w="625" w:type="pct"/>
            <w:vAlign w:val="center"/>
          </w:tcPr>
          <w:p w14:paraId="08560376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7" w:type="pct"/>
            <w:vAlign w:val="center"/>
          </w:tcPr>
          <w:p w14:paraId="66CF8508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1" w:type="pct"/>
            <w:vAlign w:val="center"/>
          </w:tcPr>
          <w:p w14:paraId="422F6277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8" w:type="pct"/>
            <w:vAlign w:val="center"/>
          </w:tcPr>
          <w:p w14:paraId="2EE151EA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2" w:type="pct"/>
            <w:vAlign w:val="center"/>
          </w:tcPr>
          <w:p w14:paraId="151039F4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8" w:type="pct"/>
            <w:vAlign w:val="center"/>
          </w:tcPr>
          <w:p w14:paraId="2A8C051B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2" w:type="pct"/>
            <w:vAlign w:val="center"/>
          </w:tcPr>
          <w:p w14:paraId="58ACB0E1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7" w:type="pct"/>
            <w:vAlign w:val="center"/>
          </w:tcPr>
          <w:p w14:paraId="740A79EF" w14:textId="77777777" w:rsidR="00C80E9C" w:rsidRPr="00885D8B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</w:tr>
    </w:tbl>
    <w:p w14:paraId="100843FE" w14:textId="77777777" w:rsidR="00C80E9C" w:rsidRPr="00885D8B" w:rsidRDefault="00C80E9C" w:rsidP="00C80E9C">
      <w:pPr>
        <w:keepLines/>
        <w:numPr>
          <w:ilvl w:val="0"/>
          <w:numId w:val="6"/>
        </w:numPr>
        <w:tabs>
          <w:tab w:val="left" w:pos="426"/>
        </w:tabs>
        <w:spacing w:before="120"/>
      </w:pPr>
      <w:r w:rsidRPr="00885D8B">
        <w:t>Relativamente ao funcionamento do protocolo ARP:</w:t>
      </w:r>
    </w:p>
    <w:p w14:paraId="28251BA6" w14:textId="77777777" w:rsidR="00C80E9C" w:rsidRPr="00885D8B" w:rsidRDefault="00C80E9C" w:rsidP="00C80E9C">
      <w:pPr>
        <w:pStyle w:val="Hipotese"/>
      </w:pPr>
      <w:r w:rsidRPr="00885D8B">
        <w:t xml:space="preserve">Os pedidos de resolução ARP são sempre enviados via </w:t>
      </w:r>
      <w:proofErr w:type="spellStart"/>
      <w:r w:rsidRPr="00885D8B">
        <w:rPr>
          <w:i/>
        </w:rPr>
        <w:t>broadcast</w:t>
      </w:r>
      <w:proofErr w:type="spellEnd"/>
      <w:r w:rsidRPr="00885D8B">
        <w:t xml:space="preserve"> </w:t>
      </w:r>
      <w:r w:rsidRPr="00885D8B">
        <w:rPr>
          <w:rFonts w:eastAsiaTheme="minorEastAsia"/>
          <w:vanish/>
          <w:color w:val="FF0000"/>
        </w:rPr>
        <w:t>F</w:t>
      </w:r>
    </w:p>
    <w:p w14:paraId="32A287DF" w14:textId="77777777" w:rsidR="00C80E9C" w:rsidRPr="00885D8B" w:rsidRDefault="00C80E9C" w:rsidP="00C80E9C">
      <w:pPr>
        <w:pStyle w:val="Hipotese"/>
      </w:pPr>
      <w:r w:rsidRPr="00885D8B">
        <w:t xml:space="preserve">A resposta a um pedido ARP é </w:t>
      </w:r>
      <w:proofErr w:type="spellStart"/>
      <w:r w:rsidRPr="00885D8B">
        <w:rPr>
          <w:i/>
        </w:rPr>
        <w:t>unicast</w:t>
      </w:r>
      <w:proofErr w:type="spellEnd"/>
      <w:r w:rsidRPr="00885D8B">
        <w:t xml:space="preserve"> </w:t>
      </w:r>
      <w:r w:rsidRPr="00885D8B">
        <w:rPr>
          <w:rFonts w:eastAsiaTheme="minorEastAsia"/>
          <w:vanish/>
          <w:color w:val="FF0000"/>
        </w:rPr>
        <w:t>V</w:t>
      </w:r>
    </w:p>
    <w:p w14:paraId="20434450" w14:textId="77777777" w:rsidR="00C80E9C" w:rsidRPr="00885D8B" w:rsidRDefault="00C80E9C" w:rsidP="00C80E9C">
      <w:pPr>
        <w:pStyle w:val="Hipotese"/>
      </w:pPr>
      <w:r w:rsidRPr="00885D8B">
        <w:t xml:space="preserve">Após a receção do par endereço IP/endereço MAC, esta nunca irá expirar </w:t>
      </w:r>
      <w:r w:rsidRPr="00885D8B">
        <w:rPr>
          <w:rFonts w:eastAsiaTheme="minorEastAsia"/>
          <w:vanish/>
          <w:color w:val="FF0000"/>
        </w:rPr>
        <w:t>F</w:t>
      </w:r>
    </w:p>
    <w:p w14:paraId="4FA083C8" w14:textId="4B379A80" w:rsidR="00C80E9C" w:rsidRPr="00885D8B" w:rsidRDefault="00C80E9C" w:rsidP="00C80E9C">
      <w:pPr>
        <w:pStyle w:val="Hipotese"/>
        <w:rPr>
          <w:rStyle w:val="Soluo2Char"/>
          <w:vanish w:val="0"/>
          <w:color w:val="auto"/>
          <w:sz w:val="22"/>
          <w:szCs w:val="32"/>
        </w:rPr>
      </w:pPr>
      <w:r w:rsidRPr="00885D8B">
        <w:t xml:space="preserve">O ARP </w:t>
      </w:r>
      <w:r w:rsidR="00160019">
        <w:t>usa</w:t>
      </w:r>
      <w:r w:rsidRPr="00885D8B">
        <w:t xml:space="preserve"> o protocolo ICMP para obter o endereço MAC associado a um determinado endereço IP </w:t>
      </w:r>
      <w:r w:rsidRPr="00885D8B">
        <w:rPr>
          <w:rFonts w:eastAsiaTheme="minorEastAsia"/>
          <w:vanish/>
          <w:color w:val="FF0000"/>
        </w:rPr>
        <w:t>F</w:t>
      </w:r>
    </w:p>
    <w:p w14:paraId="5BEC7DE0" w14:textId="6B702CDC" w:rsidR="00C80E9C" w:rsidRPr="00885D8B" w:rsidRDefault="00160019" w:rsidP="00C80E9C">
      <w:pPr>
        <w:keepLines/>
        <w:numPr>
          <w:ilvl w:val="0"/>
          <w:numId w:val="6"/>
        </w:numPr>
        <w:tabs>
          <w:tab w:val="left" w:pos="426"/>
        </w:tabs>
        <w:spacing w:before="120"/>
        <w:rPr>
          <w:lang w:eastAsia="en-GB"/>
        </w:rPr>
      </w:pPr>
      <w:r>
        <w:t xml:space="preserve">[E] </w:t>
      </w:r>
      <w:r w:rsidR="00C80E9C" w:rsidRPr="00885D8B">
        <w:t xml:space="preserve">Relativamente ao funcionamento dos </w:t>
      </w:r>
      <w:proofErr w:type="spellStart"/>
      <w:r w:rsidR="00C80E9C" w:rsidRPr="00885D8B">
        <w:rPr>
          <w:i/>
        </w:rPr>
        <w:t>switch</w:t>
      </w:r>
      <w:proofErr w:type="spellEnd"/>
      <w:r w:rsidR="00C80E9C" w:rsidRPr="00885D8B">
        <w:rPr>
          <w:lang w:eastAsia="en-GB"/>
        </w:rPr>
        <w:t>:</w:t>
      </w:r>
    </w:p>
    <w:p w14:paraId="1AA5DBA2" w14:textId="24436420" w:rsidR="00C80E9C" w:rsidRPr="00885D8B" w:rsidRDefault="00C80E9C" w:rsidP="00C80E9C">
      <w:pPr>
        <w:pStyle w:val="Hipotese"/>
      </w:pPr>
      <w:r w:rsidRPr="00885D8B">
        <w:t xml:space="preserve">São detetados pela execução do comando </w:t>
      </w:r>
      <w:proofErr w:type="spellStart"/>
      <w:r w:rsidR="002B38CC">
        <w:t>t</w:t>
      </w:r>
      <w:r w:rsidRPr="00885D8B">
        <w:t>raceroute</w:t>
      </w:r>
      <w:proofErr w:type="spellEnd"/>
      <w:r w:rsidR="002B38CC">
        <w:t>/</w:t>
      </w:r>
      <w:proofErr w:type="spellStart"/>
      <w:r w:rsidR="002B38CC">
        <w:t>tracert</w:t>
      </w:r>
      <w:proofErr w:type="spellEnd"/>
      <w:r w:rsidRPr="00885D8B">
        <w:t xml:space="preserve"> </w:t>
      </w:r>
      <w:r w:rsidRPr="00885D8B">
        <w:rPr>
          <w:rFonts w:eastAsiaTheme="minorEastAsia"/>
          <w:vanish/>
          <w:color w:val="FF0000"/>
        </w:rPr>
        <w:t>F</w:t>
      </w:r>
    </w:p>
    <w:p w14:paraId="67E7A6D9" w14:textId="77777777" w:rsidR="00C80E9C" w:rsidRPr="00885D8B" w:rsidRDefault="00C80E9C" w:rsidP="00C80E9C">
      <w:pPr>
        <w:pStyle w:val="Hipotese"/>
      </w:pPr>
      <w:r w:rsidRPr="00885D8B">
        <w:t xml:space="preserve">Armazenam nas tabelas de FDB os endereços MAC origem dos pacotes que recebem </w:t>
      </w:r>
      <w:r w:rsidRPr="00885D8B">
        <w:rPr>
          <w:rFonts w:eastAsiaTheme="minorEastAsia"/>
          <w:vanish/>
          <w:color w:val="FF0000"/>
        </w:rPr>
        <w:t>V</w:t>
      </w:r>
    </w:p>
    <w:p w14:paraId="3CF8BA3C" w14:textId="761E9394" w:rsidR="00C80E9C" w:rsidRPr="00885D8B" w:rsidRDefault="00C80E9C" w:rsidP="00C80E9C">
      <w:pPr>
        <w:pStyle w:val="Hipotese"/>
      </w:pPr>
      <w:r w:rsidRPr="00885D8B">
        <w:t xml:space="preserve">São necessários serem configurados previamente para funcionarem corretamente </w:t>
      </w:r>
      <w:r w:rsidRPr="00885D8B">
        <w:rPr>
          <w:rFonts w:eastAsiaTheme="minorEastAsia"/>
          <w:vanish/>
          <w:color w:val="FF0000"/>
        </w:rPr>
        <w:t>F</w:t>
      </w:r>
    </w:p>
    <w:p w14:paraId="2D0D5CC0" w14:textId="3CF58E2A" w:rsidR="00C80E9C" w:rsidRPr="00C0012E" w:rsidRDefault="00160019" w:rsidP="00C80E9C">
      <w:pPr>
        <w:pStyle w:val="Hipotese"/>
        <w:rPr>
          <w:ins w:id="101" w:author="LUIS CARLOS SEMEDO DA FONSECA" w:date="2019-06-30T23:32:00Z"/>
          <w:rPrChange w:id="102" w:author="LUIS CARLOS SEMEDO DA FONSECA" w:date="2019-06-30T23:32:00Z">
            <w:rPr>
              <w:ins w:id="103" w:author="LUIS CARLOS SEMEDO DA FONSECA" w:date="2019-06-30T23:32:00Z"/>
              <w:rFonts w:eastAsiaTheme="minorEastAsia"/>
              <w:color w:val="FF0000"/>
            </w:rPr>
          </w:rPrChange>
        </w:rPr>
      </w:pPr>
      <w:r>
        <w:t>Pesquisam nas FDB usando os endereços de destino para localizar a porta para onde enviar a trama</w:t>
      </w:r>
      <w:r w:rsidR="00C80E9C" w:rsidRPr="00885D8B">
        <w:t xml:space="preserve"> </w:t>
      </w:r>
      <w:r w:rsidR="00C80E9C" w:rsidRPr="00885D8B">
        <w:rPr>
          <w:rFonts w:eastAsiaTheme="minorEastAsia"/>
          <w:vanish/>
          <w:color w:val="FF0000"/>
        </w:rPr>
        <w:t>V</w:t>
      </w:r>
    </w:p>
    <w:p w14:paraId="335BC5D0" w14:textId="1860F3DA" w:rsidR="00C0012E" w:rsidRDefault="00C0012E" w:rsidP="00C0012E">
      <w:pPr>
        <w:pStyle w:val="Pergunta"/>
        <w:numPr>
          <w:ilvl w:val="0"/>
          <w:numId w:val="0"/>
        </w:numPr>
        <w:ind w:left="357" w:hanging="357"/>
        <w:rPr>
          <w:ins w:id="104" w:author="LUIS CARLOS SEMEDO DA FONSECA" w:date="2019-06-30T23:32:00Z"/>
        </w:rPr>
      </w:pPr>
    </w:p>
    <w:p w14:paraId="5A77B554" w14:textId="3D744E21" w:rsidR="00C0012E" w:rsidRDefault="00C0012E" w:rsidP="00C0012E">
      <w:pPr>
        <w:pStyle w:val="Pergunta"/>
        <w:numPr>
          <w:ilvl w:val="0"/>
          <w:numId w:val="0"/>
        </w:numPr>
        <w:ind w:left="357" w:hanging="357"/>
        <w:rPr>
          <w:ins w:id="105" w:author="LUIS CARLOS SEMEDO DA FONSECA" w:date="2019-06-30T23:32:00Z"/>
        </w:rPr>
      </w:pPr>
    </w:p>
    <w:p w14:paraId="31E61012" w14:textId="62035256" w:rsidR="00C0012E" w:rsidRDefault="00C0012E" w:rsidP="00C0012E">
      <w:pPr>
        <w:pStyle w:val="Pergunta"/>
        <w:numPr>
          <w:ilvl w:val="0"/>
          <w:numId w:val="0"/>
        </w:numPr>
        <w:ind w:left="357" w:hanging="357"/>
        <w:rPr>
          <w:ins w:id="106" w:author="LUIS CARLOS SEMEDO DA FONSECA" w:date="2019-06-30T23:32:00Z"/>
        </w:rPr>
      </w:pPr>
    </w:p>
    <w:p w14:paraId="347A983E" w14:textId="77777777" w:rsidR="00C0012E" w:rsidRPr="00885D8B" w:rsidRDefault="00C0012E" w:rsidP="00C0012E">
      <w:pPr>
        <w:pStyle w:val="Pergunta"/>
        <w:numPr>
          <w:ilvl w:val="0"/>
          <w:numId w:val="0"/>
        </w:numPr>
        <w:ind w:left="357" w:hanging="357"/>
        <w:pPrChange w:id="107" w:author="LUIS CARLOS SEMEDO DA FONSECA" w:date="2019-06-30T23:32:00Z">
          <w:pPr>
            <w:pStyle w:val="Hipotese"/>
          </w:pPr>
        </w:pPrChange>
      </w:pPr>
      <w:bookmarkStart w:id="108" w:name="_GoBack"/>
      <w:bookmarkEnd w:id="108"/>
    </w:p>
    <w:p w14:paraId="0F00FECE" w14:textId="77777777" w:rsidR="00C80E9C" w:rsidRPr="00885D8B" w:rsidRDefault="00C80E9C" w:rsidP="00C80E9C">
      <w:pPr>
        <w:keepLines/>
        <w:numPr>
          <w:ilvl w:val="0"/>
          <w:numId w:val="6"/>
        </w:numPr>
        <w:tabs>
          <w:tab w:val="left" w:pos="426"/>
        </w:tabs>
        <w:spacing w:before="120"/>
        <w:rPr>
          <w:lang w:eastAsia="en-GB"/>
        </w:rPr>
      </w:pPr>
      <w:r w:rsidRPr="00885D8B">
        <w:t>Relativamente à Ethernet</w:t>
      </w:r>
      <w:r w:rsidRPr="00885D8B">
        <w:rPr>
          <w:lang w:eastAsia="en-GB"/>
        </w:rPr>
        <w:t>:</w:t>
      </w:r>
    </w:p>
    <w:p w14:paraId="343BCD60" w14:textId="77777777" w:rsidR="00C80E9C" w:rsidRPr="00885D8B" w:rsidRDefault="00C80E9C" w:rsidP="00C80E9C">
      <w:pPr>
        <w:pStyle w:val="Hipotese"/>
      </w:pPr>
      <w:r w:rsidRPr="00885D8B">
        <w:t xml:space="preserve">É considerado um protocolo fiável </w:t>
      </w:r>
      <w:r w:rsidRPr="00885D8B">
        <w:rPr>
          <w:rFonts w:eastAsiaTheme="minorEastAsia"/>
          <w:vanish/>
          <w:color w:val="FF0000"/>
        </w:rPr>
        <w:t>F</w:t>
      </w:r>
    </w:p>
    <w:p w14:paraId="7542999D" w14:textId="77777777" w:rsidR="00C80E9C" w:rsidRPr="00885D8B" w:rsidRDefault="00C80E9C" w:rsidP="00C80E9C">
      <w:pPr>
        <w:pStyle w:val="Hipotese"/>
      </w:pPr>
      <w:r w:rsidRPr="00885D8B">
        <w:t xml:space="preserve">É disponibilizado apenas recorrendo à topologia física de bus </w:t>
      </w:r>
      <w:r w:rsidRPr="00885D8B">
        <w:rPr>
          <w:rFonts w:eastAsiaTheme="minorEastAsia"/>
          <w:vanish/>
          <w:color w:val="FF0000"/>
        </w:rPr>
        <w:t>F</w:t>
      </w:r>
    </w:p>
    <w:p w14:paraId="170C0FA7" w14:textId="77777777" w:rsidR="00C80E9C" w:rsidRPr="00885D8B" w:rsidRDefault="00C80E9C" w:rsidP="00C80E9C">
      <w:pPr>
        <w:pStyle w:val="Hipotese"/>
      </w:pPr>
      <w:r w:rsidRPr="00885D8B">
        <w:t xml:space="preserve">Implementa o protocolo de acesso ao meio CSMA/CD </w:t>
      </w:r>
      <w:r w:rsidRPr="00885D8B">
        <w:rPr>
          <w:rFonts w:eastAsiaTheme="minorEastAsia"/>
          <w:vanish/>
          <w:color w:val="FF0000"/>
        </w:rPr>
        <w:t>V</w:t>
      </w:r>
    </w:p>
    <w:p w14:paraId="44C137A2" w14:textId="77777777" w:rsidR="00C80E9C" w:rsidRPr="00885D8B" w:rsidRDefault="00C80E9C" w:rsidP="00C80E9C">
      <w:pPr>
        <w:pStyle w:val="Hipotese"/>
      </w:pPr>
      <w:r w:rsidRPr="00885D8B">
        <w:t xml:space="preserve">É um protocolo orientado à conexão </w:t>
      </w:r>
      <w:r w:rsidRPr="00885D8B">
        <w:rPr>
          <w:rFonts w:eastAsiaTheme="minorEastAsia"/>
          <w:vanish/>
          <w:color w:val="FF0000"/>
        </w:rPr>
        <w:t>F</w:t>
      </w:r>
    </w:p>
    <w:p w14:paraId="43802402" w14:textId="4975D5DA" w:rsidR="00C80E9C" w:rsidRPr="00885D8B" w:rsidRDefault="00160019" w:rsidP="00C80E9C">
      <w:pPr>
        <w:keepLines/>
        <w:numPr>
          <w:ilvl w:val="0"/>
          <w:numId w:val="6"/>
        </w:numPr>
        <w:tabs>
          <w:tab w:val="left" w:pos="426"/>
        </w:tabs>
        <w:spacing w:before="120"/>
      </w:pPr>
      <w:r>
        <w:t xml:space="preserve">[E] </w:t>
      </w:r>
      <w:r w:rsidR="00C80E9C" w:rsidRPr="00885D8B">
        <w:t>Relativamente à Ethernet:</w:t>
      </w:r>
    </w:p>
    <w:p w14:paraId="25F2389F" w14:textId="5D45217A" w:rsidR="00C80E9C" w:rsidRPr="00885D8B" w:rsidRDefault="00C80E9C" w:rsidP="00C80E9C">
      <w:pPr>
        <w:pStyle w:val="Hipotese"/>
      </w:pPr>
      <w:r w:rsidRPr="00885D8B">
        <w:t xml:space="preserve">Permite alcançar débitos </w:t>
      </w:r>
      <w:r w:rsidR="00160019">
        <w:t xml:space="preserve">de </w:t>
      </w:r>
      <w:r w:rsidRPr="00885D8B">
        <w:t>100Gbps</w:t>
      </w:r>
      <w:r w:rsidR="00160019">
        <w:t xml:space="preserve"> em fibra ótica</w:t>
      </w:r>
      <w:r w:rsidRPr="00885D8B">
        <w:t xml:space="preserve"> </w:t>
      </w:r>
      <w:r w:rsidRPr="00885D8B">
        <w:rPr>
          <w:rFonts w:eastAsiaTheme="minorEastAsia"/>
          <w:vanish/>
          <w:color w:val="FF0000"/>
        </w:rPr>
        <w:t>V</w:t>
      </w:r>
    </w:p>
    <w:p w14:paraId="5872E1B5" w14:textId="46BB382D" w:rsidR="00C80E9C" w:rsidRPr="00885D8B" w:rsidRDefault="00160019" w:rsidP="00C80E9C">
      <w:pPr>
        <w:pStyle w:val="Hipotese"/>
      </w:pPr>
      <w:r>
        <w:t>Em caso de</w:t>
      </w:r>
      <w:r w:rsidR="00C80E9C" w:rsidRPr="00885D8B">
        <w:t xml:space="preserve"> colisão os intervenientes devem executar o algoritmo </w:t>
      </w:r>
      <w:proofErr w:type="spellStart"/>
      <w:r w:rsidR="00C80E9C" w:rsidRPr="00885D8B">
        <w:rPr>
          <w:i/>
        </w:rPr>
        <w:t>binary</w:t>
      </w:r>
      <w:proofErr w:type="spellEnd"/>
      <w:r w:rsidR="00C80E9C" w:rsidRPr="00885D8B">
        <w:rPr>
          <w:i/>
        </w:rPr>
        <w:t xml:space="preserve"> (exponential) </w:t>
      </w:r>
      <w:proofErr w:type="spellStart"/>
      <w:r w:rsidR="00C80E9C" w:rsidRPr="00885D8B">
        <w:rPr>
          <w:i/>
        </w:rPr>
        <w:t>backoff</w:t>
      </w:r>
      <w:proofErr w:type="spellEnd"/>
      <w:r w:rsidR="00C80E9C" w:rsidRPr="00885D8B">
        <w:t xml:space="preserve"> </w:t>
      </w:r>
      <w:r w:rsidR="00C80E9C" w:rsidRPr="00885D8B">
        <w:rPr>
          <w:rFonts w:eastAsiaTheme="minorEastAsia"/>
          <w:vanish/>
          <w:color w:val="FF0000"/>
        </w:rPr>
        <w:t>V</w:t>
      </w:r>
    </w:p>
    <w:p w14:paraId="4A49D490" w14:textId="0C293D39" w:rsidR="00C80E9C" w:rsidRPr="00885D8B" w:rsidRDefault="00160019" w:rsidP="00C80E9C">
      <w:pPr>
        <w:pStyle w:val="Hipotese"/>
      </w:pPr>
      <w:r>
        <w:t xml:space="preserve">Nas ligações em Fibra Ótica não existem colisões mesmo quando forçadas a </w:t>
      </w:r>
      <w:proofErr w:type="spellStart"/>
      <w:r>
        <w:t>Half</w:t>
      </w:r>
      <w:proofErr w:type="spellEnd"/>
      <w:r>
        <w:t>-Duplex</w:t>
      </w:r>
      <w:r w:rsidR="00C80E9C" w:rsidRPr="00885D8B">
        <w:t xml:space="preserve"> </w:t>
      </w:r>
      <w:r>
        <w:rPr>
          <w:rFonts w:eastAsiaTheme="minorEastAsia"/>
          <w:vanish/>
          <w:color w:val="FF0000"/>
        </w:rPr>
        <w:t>F</w:t>
      </w:r>
    </w:p>
    <w:p w14:paraId="22A2FBDC" w14:textId="69BCE309" w:rsidR="007A18F5" w:rsidRPr="006C4206" w:rsidRDefault="00C80E9C" w:rsidP="00160019">
      <w:pPr>
        <w:pStyle w:val="Hipotese"/>
      </w:pPr>
      <w:r w:rsidRPr="00885D8B">
        <w:t xml:space="preserve">Suporta apenas deteção de erros do lado do emissor </w:t>
      </w:r>
      <w:r w:rsidRPr="00885D8B">
        <w:rPr>
          <w:rFonts w:eastAsiaTheme="minorEastAsia"/>
          <w:vanish/>
          <w:color w:val="FF0000"/>
        </w:rPr>
        <w:t>F</w:t>
      </w:r>
    </w:p>
    <w:sectPr w:rsidR="007A18F5" w:rsidRPr="006C4206" w:rsidSect="00E06188">
      <w:headerReference w:type="default" r:id="rId9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ECC6C" w14:textId="77777777" w:rsidR="000B7A10" w:rsidRDefault="000B7A10" w:rsidP="00975916">
      <w:r>
        <w:separator/>
      </w:r>
    </w:p>
  </w:endnote>
  <w:endnote w:type="continuationSeparator" w:id="0">
    <w:p w14:paraId="481B2D38" w14:textId="77777777" w:rsidR="000B7A10" w:rsidRDefault="000B7A10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iragino Sans W1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09369" w14:textId="77777777" w:rsidR="000B7A10" w:rsidRDefault="000B7A10" w:rsidP="00975916">
      <w:r>
        <w:separator/>
      </w:r>
    </w:p>
  </w:footnote>
  <w:footnote w:type="continuationSeparator" w:id="0">
    <w:p w14:paraId="0F761607" w14:textId="77777777" w:rsidR="000B7A10" w:rsidRDefault="000B7A10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43F178FA" w:rsidR="00907F16" w:rsidRDefault="00907F16" w:rsidP="00975916">
    <w:pPr>
      <w:pStyle w:val="Ttulo"/>
    </w:pPr>
    <w:r>
      <w:t xml:space="preserve">1º Exame – </w:t>
    </w:r>
    <w:r w:rsidR="00C80E9C">
      <w:t>19</w:t>
    </w:r>
    <w:r>
      <w:t>/06/201</w:t>
    </w:r>
    <w:r w:rsidR="00C80E9C">
      <w:t>9</w:t>
    </w:r>
  </w:p>
  <w:p w14:paraId="6434B661" w14:textId="3F082F53" w:rsidR="00907F16" w:rsidRDefault="00907F16" w:rsidP="00975916">
    <w:pPr>
      <w:pStyle w:val="Subttulo"/>
    </w:pPr>
    <w:r>
      <w:t>Redes de Computadores – ADEETC/ISEL/IPL</w:t>
    </w:r>
    <w:r>
      <w:tab/>
    </w:r>
    <w:r>
      <w:tab/>
    </w:r>
    <w:r>
      <w:tab/>
      <w:t>Semestre de Verão 201</w:t>
    </w:r>
    <w:r w:rsidR="00C80E9C">
      <w:t>8</w:t>
    </w:r>
    <w:r>
      <w:t>/201</w:t>
    </w:r>
    <w:r w:rsidR="00C80E9C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9953DA"/>
    <w:multiLevelType w:val="multilevel"/>
    <w:tmpl w:val="FB48844A"/>
    <w:numStyleLink w:val="RedesVF"/>
  </w:abstractNum>
  <w:abstractNum w:abstractNumId="3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46C6B"/>
    <w:multiLevelType w:val="multilevel"/>
    <w:tmpl w:val="AFE0A400"/>
    <w:lvl w:ilvl="0">
      <w:start w:val="1"/>
      <w:numFmt w:val="decimal"/>
      <w:lvlText w:val="%1)"/>
      <w:lvlJc w:val="left"/>
      <w:pPr>
        <w:ind w:left="439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⎕ %1.%2)"/>
      <w:lvlJc w:val="left"/>
      <w:pPr>
        <w:ind w:left="34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A86FCF"/>
    <w:multiLevelType w:val="hybridMultilevel"/>
    <w:tmpl w:val="8CE81D1C"/>
    <w:lvl w:ilvl="0" w:tplc="158E6AE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4F91314"/>
    <w:multiLevelType w:val="hybridMultilevel"/>
    <w:tmpl w:val="440AC93A"/>
    <w:lvl w:ilvl="0" w:tplc="08160017">
      <w:start w:val="1"/>
      <w:numFmt w:val="lowerLetter"/>
      <w:lvlText w:val="%1)"/>
      <w:lvlJc w:val="left"/>
      <w:pPr>
        <w:ind w:left="502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5A85877"/>
    <w:multiLevelType w:val="hybridMultilevel"/>
    <w:tmpl w:val="6080ABC4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Ttulo1"/>
      <w:lvlText w:val="Article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1" w15:restartNumberingAfterBreak="0">
    <w:nsid w:val="47F24F8D"/>
    <w:multiLevelType w:val="multilevel"/>
    <w:tmpl w:val="BD841EA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9603937"/>
    <w:multiLevelType w:val="multilevel"/>
    <w:tmpl w:val="FB48844A"/>
    <w:numStyleLink w:val="RedesVF"/>
  </w:abstractNum>
  <w:abstractNum w:abstractNumId="13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837311C"/>
    <w:multiLevelType w:val="hybridMultilevel"/>
    <w:tmpl w:val="D8E2DAE0"/>
    <w:lvl w:ilvl="0" w:tplc="0A384F4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4"/>
  </w:num>
  <w:num w:numId="5">
    <w:abstractNumId w:val="2"/>
  </w:num>
  <w:num w:numId="6">
    <w:abstractNumId w:val="12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5"/>
  </w:num>
  <w:num w:numId="12">
    <w:abstractNumId w:val="1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0"/>
  </w:num>
  <w:num w:numId="31">
    <w:abstractNumId w:val="3"/>
  </w:num>
  <w:num w:numId="32">
    <w:abstractNumId w:val="5"/>
  </w:num>
  <w:num w:numId="33">
    <w:abstractNumId w:val="18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4"/>
  </w:num>
  <w:num w:numId="37">
    <w:abstractNumId w:val="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ão Viegas">
    <w15:presenceInfo w15:providerId="None" w15:userId="João Viegas"/>
  </w15:person>
  <w15:person w15:author="LUIS CARLOS SEMEDO DA FONSECA">
    <w15:presenceInfo w15:providerId="AD" w15:userId="S-1-5-21-3688122915-3568177425-199340020-1001"/>
  </w15:person>
  <w15:person w15:author="Nuno Cruz">
    <w15:presenceInfo w15:providerId="AD" w15:userId="S::ncruz@isel.ipl.pt::04b975c7-54c8-4f46-b5a7-eead336995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27CB"/>
    <w:rsid w:val="000041F9"/>
    <w:rsid w:val="00005835"/>
    <w:rsid w:val="00007349"/>
    <w:rsid w:val="00007FD5"/>
    <w:rsid w:val="00013A99"/>
    <w:rsid w:val="00014246"/>
    <w:rsid w:val="000149CA"/>
    <w:rsid w:val="000151CE"/>
    <w:rsid w:val="0001554C"/>
    <w:rsid w:val="000166D9"/>
    <w:rsid w:val="000175E0"/>
    <w:rsid w:val="00020875"/>
    <w:rsid w:val="00021926"/>
    <w:rsid w:val="0002301A"/>
    <w:rsid w:val="000244C7"/>
    <w:rsid w:val="00025A0B"/>
    <w:rsid w:val="00025E92"/>
    <w:rsid w:val="00027D1B"/>
    <w:rsid w:val="00031D47"/>
    <w:rsid w:val="00032693"/>
    <w:rsid w:val="00036871"/>
    <w:rsid w:val="000374C6"/>
    <w:rsid w:val="00037D3C"/>
    <w:rsid w:val="00040DB7"/>
    <w:rsid w:val="00041285"/>
    <w:rsid w:val="00042CC0"/>
    <w:rsid w:val="00044B3E"/>
    <w:rsid w:val="00046852"/>
    <w:rsid w:val="000515D9"/>
    <w:rsid w:val="00053833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80A4F"/>
    <w:rsid w:val="0008369E"/>
    <w:rsid w:val="00086B27"/>
    <w:rsid w:val="00087679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EE"/>
    <w:rsid w:val="000A41D8"/>
    <w:rsid w:val="000A4506"/>
    <w:rsid w:val="000A69B9"/>
    <w:rsid w:val="000A7205"/>
    <w:rsid w:val="000B1144"/>
    <w:rsid w:val="000B23C2"/>
    <w:rsid w:val="000B56FB"/>
    <w:rsid w:val="000B5D22"/>
    <w:rsid w:val="000B716E"/>
    <w:rsid w:val="000B774C"/>
    <w:rsid w:val="000B7A10"/>
    <w:rsid w:val="000B7A43"/>
    <w:rsid w:val="000B7DD7"/>
    <w:rsid w:val="000C0469"/>
    <w:rsid w:val="000C06B1"/>
    <w:rsid w:val="000C1C78"/>
    <w:rsid w:val="000C3E39"/>
    <w:rsid w:val="000C4BAD"/>
    <w:rsid w:val="000C4CD6"/>
    <w:rsid w:val="000C689E"/>
    <w:rsid w:val="000C690E"/>
    <w:rsid w:val="000D025D"/>
    <w:rsid w:val="000D3868"/>
    <w:rsid w:val="000D49FC"/>
    <w:rsid w:val="000D4F6B"/>
    <w:rsid w:val="000E0CDD"/>
    <w:rsid w:val="000E18DC"/>
    <w:rsid w:val="000E2F48"/>
    <w:rsid w:val="000E4566"/>
    <w:rsid w:val="000E6181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3EA3"/>
    <w:rsid w:val="0010468B"/>
    <w:rsid w:val="00105179"/>
    <w:rsid w:val="00106CCA"/>
    <w:rsid w:val="0011037B"/>
    <w:rsid w:val="00111503"/>
    <w:rsid w:val="001124EC"/>
    <w:rsid w:val="00113BDB"/>
    <w:rsid w:val="00114178"/>
    <w:rsid w:val="00115619"/>
    <w:rsid w:val="00116B4B"/>
    <w:rsid w:val="001207FA"/>
    <w:rsid w:val="00121264"/>
    <w:rsid w:val="0012216E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649C"/>
    <w:rsid w:val="00136572"/>
    <w:rsid w:val="001365EB"/>
    <w:rsid w:val="001373C3"/>
    <w:rsid w:val="00140355"/>
    <w:rsid w:val="00146C03"/>
    <w:rsid w:val="001477DC"/>
    <w:rsid w:val="001508E9"/>
    <w:rsid w:val="001509E4"/>
    <w:rsid w:val="0015448B"/>
    <w:rsid w:val="001559C0"/>
    <w:rsid w:val="00155F72"/>
    <w:rsid w:val="00160019"/>
    <w:rsid w:val="0016050A"/>
    <w:rsid w:val="001622B1"/>
    <w:rsid w:val="00162F4A"/>
    <w:rsid w:val="00164553"/>
    <w:rsid w:val="001647BA"/>
    <w:rsid w:val="00164A1C"/>
    <w:rsid w:val="00165538"/>
    <w:rsid w:val="0016577A"/>
    <w:rsid w:val="00165885"/>
    <w:rsid w:val="00165A2C"/>
    <w:rsid w:val="001676B4"/>
    <w:rsid w:val="001678E2"/>
    <w:rsid w:val="00167A1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584"/>
    <w:rsid w:val="001847BC"/>
    <w:rsid w:val="001915B7"/>
    <w:rsid w:val="001921CC"/>
    <w:rsid w:val="001962CF"/>
    <w:rsid w:val="00196C04"/>
    <w:rsid w:val="00196E3E"/>
    <w:rsid w:val="001A1748"/>
    <w:rsid w:val="001A1F17"/>
    <w:rsid w:val="001A5958"/>
    <w:rsid w:val="001A5E90"/>
    <w:rsid w:val="001B02D3"/>
    <w:rsid w:val="001B12B5"/>
    <w:rsid w:val="001B1C9E"/>
    <w:rsid w:val="001B33E4"/>
    <w:rsid w:val="001B36FC"/>
    <w:rsid w:val="001B3962"/>
    <w:rsid w:val="001B4285"/>
    <w:rsid w:val="001B52C7"/>
    <w:rsid w:val="001B752A"/>
    <w:rsid w:val="001B7B52"/>
    <w:rsid w:val="001B7C1A"/>
    <w:rsid w:val="001C0363"/>
    <w:rsid w:val="001C17AD"/>
    <w:rsid w:val="001C36ED"/>
    <w:rsid w:val="001C44E0"/>
    <w:rsid w:val="001C7DEB"/>
    <w:rsid w:val="001D0026"/>
    <w:rsid w:val="001D06EA"/>
    <w:rsid w:val="001D112D"/>
    <w:rsid w:val="001D28F3"/>
    <w:rsid w:val="001D2D18"/>
    <w:rsid w:val="001D3000"/>
    <w:rsid w:val="001D3353"/>
    <w:rsid w:val="001D5D71"/>
    <w:rsid w:val="001D6C7A"/>
    <w:rsid w:val="001D7F67"/>
    <w:rsid w:val="001E1535"/>
    <w:rsid w:val="001E1992"/>
    <w:rsid w:val="001E3A8E"/>
    <w:rsid w:val="001E4490"/>
    <w:rsid w:val="001E62E8"/>
    <w:rsid w:val="001E6B5A"/>
    <w:rsid w:val="001E723A"/>
    <w:rsid w:val="001F0261"/>
    <w:rsid w:val="001F13EE"/>
    <w:rsid w:val="001F1A1A"/>
    <w:rsid w:val="001F1E3C"/>
    <w:rsid w:val="001F20DC"/>
    <w:rsid w:val="001F2E60"/>
    <w:rsid w:val="001F3436"/>
    <w:rsid w:val="001F39D8"/>
    <w:rsid w:val="001F3A70"/>
    <w:rsid w:val="001F6D4F"/>
    <w:rsid w:val="001F7D68"/>
    <w:rsid w:val="002021B7"/>
    <w:rsid w:val="002022C3"/>
    <w:rsid w:val="002078CF"/>
    <w:rsid w:val="00207F94"/>
    <w:rsid w:val="00210E7C"/>
    <w:rsid w:val="002111B0"/>
    <w:rsid w:val="00212614"/>
    <w:rsid w:val="00212823"/>
    <w:rsid w:val="00213344"/>
    <w:rsid w:val="002133D1"/>
    <w:rsid w:val="00213D2A"/>
    <w:rsid w:val="00213FB2"/>
    <w:rsid w:val="00214905"/>
    <w:rsid w:val="00220EEC"/>
    <w:rsid w:val="00222547"/>
    <w:rsid w:val="002227A3"/>
    <w:rsid w:val="00222843"/>
    <w:rsid w:val="00223A3C"/>
    <w:rsid w:val="002247AF"/>
    <w:rsid w:val="002269F8"/>
    <w:rsid w:val="00227815"/>
    <w:rsid w:val="002306C0"/>
    <w:rsid w:val="0023149E"/>
    <w:rsid w:val="002315EC"/>
    <w:rsid w:val="0023240F"/>
    <w:rsid w:val="002326CA"/>
    <w:rsid w:val="00232A82"/>
    <w:rsid w:val="00233D2B"/>
    <w:rsid w:val="002340C8"/>
    <w:rsid w:val="00236704"/>
    <w:rsid w:val="0023716A"/>
    <w:rsid w:val="00241971"/>
    <w:rsid w:val="00241A88"/>
    <w:rsid w:val="00244E17"/>
    <w:rsid w:val="0024560C"/>
    <w:rsid w:val="00246745"/>
    <w:rsid w:val="00247A36"/>
    <w:rsid w:val="0025618B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695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969CD"/>
    <w:rsid w:val="002A0AEC"/>
    <w:rsid w:val="002A2523"/>
    <w:rsid w:val="002A349C"/>
    <w:rsid w:val="002A72E9"/>
    <w:rsid w:val="002B2A61"/>
    <w:rsid w:val="002B38CC"/>
    <w:rsid w:val="002B4F73"/>
    <w:rsid w:val="002B55F4"/>
    <w:rsid w:val="002B7A69"/>
    <w:rsid w:val="002C2A32"/>
    <w:rsid w:val="002C2EB6"/>
    <w:rsid w:val="002C3234"/>
    <w:rsid w:val="002C41AF"/>
    <w:rsid w:val="002D00FA"/>
    <w:rsid w:val="002D06CD"/>
    <w:rsid w:val="002D0E61"/>
    <w:rsid w:val="002D21AF"/>
    <w:rsid w:val="002D2B31"/>
    <w:rsid w:val="002D3B00"/>
    <w:rsid w:val="002D594F"/>
    <w:rsid w:val="002D6440"/>
    <w:rsid w:val="002D7040"/>
    <w:rsid w:val="002E0729"/>
    <w:rsid w:val="002E080B"/>
    <w:rsid w:val="002E098D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6CEE"/>
    <w:rsid w:val="003072AE"/>
    <w:rsid w:val="003079FE"/>
    <w:rsid w:val="00310313"/>
    <w:rsid w:val="00310454"/>
    <w:rsid w:val="00310F76"/>
    <w:rsid w:val="0031280C"/>
    <w:rsid w:val="00312A0D"/>
    <w:rsid w:val="003145E0"/>
    <w:rsid w:val="00317F6D"/>
    <w:rsid w:val="00320E3F"/>
    <w:rsid w:val="00326F3B"/>
    <w:rsid w:val="0032703A"/>
    <w:rsid w:val="0032767F"/>
    <w:rsid w:val="0033007D"/>
    <w:rsid w:val="00331C80"/>
    <w:rsid w:val="0033384D"/>
    <w:rsid w:val="00333F99"/>
    <w:rsid w:val="0033421F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5AA"/>
    <w:rsid w:val="003529B7"/>
    <w:rsid w:val="00352FF9"/>
    <w:rsid w:val="00353BAD"/>
    <w:rsid w:val="00356FD5"/>
    <w:rsid w:val="00360065"/>
    <w:rsid w:val="0036091B"/>
    <w:rsid w:val="00360944"/>
    <w:rsid w:val="00363561"/>
    <w:rsid w:val="003642FB"/>
    <w:rsid w:val="003659A1"/>
    <w:rsid w:val="003664A9"/>
    <w:rsid w:val="00370202"/>
    <w:rsid w:val="00371FCA"/>
    <w:rsid w:val="0037323D"/>
    <w:rsid w:val="003733AA"/>
    <w:rsid w:val="00373C45"/>
    <w:rsid w:val="003746E5"/>
    <w:rsid w:val="00374E22"/>
    <w:rsid w:val="00374F6B"/>
    <w:rsid w:val="0037581C"/>
    <w:rsid w:val="003759C4"/>
    <w:rsid w:val="00375F70"/>
    <w:rsid w:val="00376B19"/>
    <w:rsid w:val="00380884"/>
    <w:rsid w:val="00382B90"/>
    <w:rsid w:val="00383CF7"/>
    <w:rsid w:val="00384217"/>
    <w:rsid w:val="00384F6C"/>
    <w:rsid w:val="00386282"/>
    <w:rsid w:val="0039099A"/>
    <w:rsid w:val="00392AC0"/>
    <w:rsid w:val="003943FA"/>
    <w:rsid w:val="00395F4A"/>
    <w:rsid w:val="003967BC"/>
    <w:rsid w:val="003968DA"/>
    <w:rsid w:val="003A1E5C"/>
    <w:rsid w:val="003A3DEC"/>
    <w:rsid w:val="003A46CB"/>
    <w:rsid w:val="003A47B5"/>
    <w:rsid w:val="003A5BB8"/>
    <w:rsid w:val="003A699B"/>
    <w:rsid w:val="003A6F14"/>
    <w:rsid w:val="003A7541"/>
    <w:rsid w:val="003B1363"/>
    <w:rsid w:val="003B1C01"/>
    <w:rsid w:val="003B2291"/>
    <w:rsid w:val="003B2589"/>
    <w:rsid w:val="003B59D4"/>
    <w:rsid w:val="003B6476"/>
    <w:rsid w:val="003B652B"/>
    <w:rsid w:val="003C12AD"/>
    <w:rsid w:val="003C39B3"/>
    <w:rsid w:val="003C4D69"/>
    <w:rsid w:val="003C4F9D"/>
    <w:rsid w:val="003C690A"/>
    <w:rsid w:val="003C70AF"/>
    <w:rsid w:val="003C7416"/>
    <w:rsid w:val="003D2122"/>
    <w:rsid w:val="003D3349"/>
    <w:rsid w:val="003D39C5"/>
    <w:rsid w:val="003D441E"/>
    <w:rsid w:val="003D6A22"/>
    <w:rsid w:val="003D6EDA"/>
    <w:rsid w:val="003E2254"/>
    <w:rsid w:val="003E33AF"/>
    <w:rsid w:val="003E3C41"/>
    <w:rsid w:val="003E4A00"/>
    <w:rsid w:val="003E6A20"/>
    <w:rsid w:val="003F0305"/>
    <w:rsid w:val="003F0485"/>
    <w:rsid w:val="003F10D2"/>
    <w:rsid w:val="003F1ADD"/>
    <w:rsid w:val="003F4834"/>
    <w:rsid w:val="00401D45"/>
    <w:rsid w:val="004034D0"/>
    <w:rsid w:val="00403DBD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3D91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4889"/>
    <w:rsid w:val="00456A44"/>
    <w:rsid w:val="004574B6"/>
    <w:rsid w:val="00460102"/>
    <w:rsid w:val="004660DF"/>
    <w:rsid w:val="0046758D"/>
    <w:rsid w:val="0046786F"/>
    <w:rsid w:val="00470824"/>
    <w:rsid w:val="0047257B"/>
    <w:rsid w:val="00472BEF"/>
    <w:rsid w:val="0047336E"/>
    <w:rsid w:val="00473FDF"/>
    <w:rsid w:val="0047417E"/>
    <w:rsid w:val="00476075"/>
    <w:rsid w:val="00476425"/>
    <w:rsid w:val="00477401"/>
    <w:rsid w:val="0048118E"/>
    <w:rsid w:val="00481790"/>
    <w:rsid w:val="004828EC"/>
    <w:rsid w:val="00482FCB"/>
    <w:rsid w:val="00483D82"/>
    <w:rsid w:val="0048439D"/>
    <w:rsid w:val="0048570D"/>
    <w:rsid w:val="00485A99"/>
    <w:rsid w:val="00486583"/>
    <w:rsid w:val="0048677F"/>
    <w:rsid w:val="00486822"/>
    <w:rsid w:val="00486FA0"/>
    <w:rsid w:val="0048747E"/>
    <w:rsid w:val="004878C4"/>
    <w:rsid w:val="004925E9"/>
    <w:rsid w:val="00494316"/>
    <w:rsid w:val="00494B21"/>
    <w:rsid w:val="004954C6"/>
    <w:rsid w:val="00497667"/>
    <w:rsid w:val="004A0870"/>
    <w:rsid w:val="004A34F4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48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E8F"/>
    <w:rsid w:val="004E0978"/>
    <w:rsid w:val="004E1480"/>
    <w:rsid w:val="004E303E"/>
    <w:rsid w:val="004E30D1"/>
    <w:rsid w:val="004E6287"/>
    <w:rsid w:val="004F1CAD"/>
    <w:rsid w:val="004F23B2"/>
    <w:rsid w:val="004F2E7F"/>
    <w:rsid w:val="004F51FC"/>
    <w:rsid w:val="00500784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20D8C"/>
    <w:rsid w:val="00521AF8"/>
    <w:rsid w:val="0052246D"/>
    <w:rsid w:val="005237AA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2D22"/>
    <w:rsid w:val="0055380F"/>
    <w:rsid w:val="00553AFD"/>
    <w:rsid w:val="00553DBB"/>
    <w:rsid w:val="00554419"/>
    <w:rsid w:val="005550CF"/>
    <w:rsid w:val="005557D3"/>
    <w:rsid w:val="005561C9"/>
    <w:rsid w:val="005611F0"/>
    <w:rsid w:val="00563F88"/>
    <w:rsid w:val="005640C4"/>
    <w:rsid w:val="00564A3D"/>
    <w:rsid w:val="00566FE3"/>
    <w:rsid w:val="00567CC2"/>
    <w:rsid w:val="00570916"/>
    <w:rsid w:val="005710F1"/>
    <w:rsid w:val="00571243"/>
    <w:rsid w:val="005717AD"/>
    <w:rsid w:val="00581ECE"/>
    <w:rsid w:val="00581F8B"/>
    <w:rsid w:val="00590028"/>
    <w:rsid w:val="005913AB"/>
    <w:rsid w:val="00591E1D"/>
    <w:rsid w:val="00593F3B"/>
    <w:rsid w:val="005950CE"/>
    <w:rsid w:val="005971D1"/>
    <w:rsid w:val="005A1432"/>
    <w:rsid w:val="005A2D0A"/>
    <w:rsid w:val="005A34B5"/>
    <w:rsid w:val="005A44C3"/>
    <w:rsid w:val="005A67A0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40B5"/>
    <w:rsid w:val="005F68D1"/>
    <w:rsid w:val="005F7DE7"/>
    <w:rsid w:val="005F7EBF"/>
    <w:rsid w:val="00602F8D"/>
    <w:rsid w:val="0060373B"/>
    <w:rsid w:val="006064D0"/>
    <w:rsid w:val="00611AA2"/>
    <w:rsid w:val="0061279A"/>
    <w:rsid w:val="0061299A"/>
    <w:rsid w:val="00613D57"/>
    <w:rsid w:val="00614D57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774"/>
    <w:rsid w:val="00626CD6"/>
    <w:rsid w:val="006276D0"/>
    <w:rsid w:val="006277ED"/>
    <w:rsid w:val="00627954"/>
    <w:rsid w:val="006310E2"/>
    <w:rsid w:val="0063455E"/>
    <w:rsid w:val="00635312"/>
    <w:rsid w:val="00635386"/>
    <w:rsid w:val="006360B7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47A8E"/>
    <w:rsid w:val="00650472"/>
    <w:rsid w:val="0065342B"/>
    <w:rsid w:val="00653863"/>
    <w:rsid w:val="006542DE"/>
    <w:rsid w:val="0065593F"/>
    <w:rsid w:val="00656885"/>
    <w:rsid w:val="0065707C"/>
    <w:rsid w:val="00657CF6"/>
    <w:rsid w:val="00660809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13BB"/>
    <w:rsid w:val="00681AB2"/>
    <w:rsid w:val="00682772"/>
    <w:rsid w:val="006836D6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2F1"/>
    <w:rsid w:val="006A7F34"/>
    <w:rsid w:val="006B1793"/>
    <w:rsid w:val="006B2BB6"/>
    <w:rsid w:val="006B363D"/>
    <w:rsid w:val="006B5601"/>
    <w:rsid w:val="006B705B"/>
    <w:rsid w:val="006C03D4"/>
    <w:rsid w:val="006C16EF"/>
    <w:rsid w:val="006C17EB"/>
    <w:rsid w:val="006C2839"/>
    <w:rsid w:val="006C3C13"/>
    <w:rsid w:val="006C4C40"/>
    <w:rsid w:val="006C6134"/>
    <w:rsid w:val="006C6B16"/>
    <w:rsid w:val="006D0570"/>
    <w:rsid w:val="006D1964"/>
    <w:rsid w:val="006D3BA4"/>
    <w:rsid w:val="006D4401"/>
    <w:rsid w:val="006D4D71"/>
    <w:rsid w:val="006D670F"/>
    <w:rsid w:val="006D69F8"/>
    <w:rsid w:val="006D73E7"/>
    <w:rsid w:val="006E023D"/>
    <w:rsid w:val="006E1B57"/>
    <w:rsid w:val="006E2835"/>
    <w:rsid w:val="006E2B2B"/>
    <w:rsid w:val="006E322D"/>
    <w:rsid w:val="006E5BD7"/>
    <w:rsid w:val="006E72EB"/>
    <w:rsid w:val="006E7745"/>
    <w:rsid w:val="006F1505"/>
    <w:rsid w:val="006F4277"/>
    <w:rsid w:val="006F4897"/>
    <w:rsid w:val="006F4A88"/>
    <w:rsid w:val="006F51D9"/>
    <w:rsid w:val="006F58F9"/>
    <w:rsid w:val="006F7355"/>
    <w:rsid w:val="006F74D9"/>
    <w:rsid w:val="006F7D2F"/>
    <w:rsid w:val="006F7F52"/>
    <w:rsid w:val="006F7F8F"/>
    <w:rsid w:val="00701251"/>
    <w:rsid w:val="00701DD8"/>
    <w:rsid w:val="007025F9"/>
    <w:rsid w:val="00703C0D"/>
    <w:rsid w:val="007041FE"/>
    <w:rsid w:val="0070624C"/>
    <w:rsid w:val="00707D4B"/>
    <w:rsid w:val="00711794"/>
    <w:rsid w:val="00716946"/>
    <w:rsid w:val="00716B86"/>
    <w:rsid w:val="00717EC9"/>
    <w:rsid w:val="00723257"/>
    <w:rsid w:val="00725B7F"/>
    <w:rsid w:val="0072654C"/>
    <w:rsid w:val="007269FC"/>
    <w:rsid w:val="007300B6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CE5"/>
    <w:rsid w:val="007743F1"/>
    <w:rsid w:val="0077670A"/>
    <w:rsid w:val="00777AD3"/>
    <w:rsid w:val="0078080D"/>
    <w:rsid w:val="00781B0A"/>
    <w:rsid w:val="00782664"/>
    <w:rsid w:val="00783CE3"/>
    <w:rsid w:val="00787330"/>
    <w:rsid w:val="007879CE"/>
    <w:rsid w:val="00791341"/>
    <w:rsid w:val="00792B38"/>
    <w:rsid w:val="00792C3B"/>
    <w:rsid w:val="00793DEF"/>
    <w:rsid w:val="00796AEA"/>
    <w:rsid w:val="00796C1C"/>
    <w:rsid w:val="00796CB1"/>
    <w:rsid w:val="00796CB4"/>
    <w:rsid w:val="00797069"/>
    <w:rsid w:val="00797EFB"/>
    <w:rsid w:val="007A067D"/>
    <w:rsid w:val="007A0E36"/>
    <w:rsid w:val="007A18F5"/>
    <w:rsid w:val="007A4408"/>
    <w:rsid w:val="007A6613"/>
    <w:rsid w:val="007A69E1"/>
    <w:rsid w:val="007B1035"/>
    <w:rsid w:val="007B1920"/>
    <w:rsid w:val="007B355A"/>
    <w:rsid w:val="007B385E"/>
    <w:rsid w:val="007B3B02"/>
    <w:rsid w:val="007B50E6"/>
    <w:rsid w:val="007B748C"/>
    <w:rsid w:val="007C0E73"/>
    <w:rsid w:val="007C289A"/>
    <w:rsid w:val="007C3909"/>
    <w:rsid w:val="007C3C9D"/>
    <w:rsid w:val="007C41E0"/>
    <w:rsid w:val="007C4845"/>
    <w:rsid w:val="007C6CCD"/>
    <w:rsid w:val="007C7AF8"/>
    <w:rsid w:val="007D147F"/>
    <w:rsid w:val="007D1916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1868"/>
    <w:rsid w:val="007F1C61"/>
    <w:rsid w:val="007F2D55"/>
    <w:rsid w:val="007F4F41"/>
    <w:rsid w:val="007F4F85"/>
    <w:rsid w:val="00800F07"/>
    <w:rsid w:val="00805CC2"/>
    <w:rsid w:val="00805F73"/>
    <w:rsid w:val="00807434"/>
    <w:rsid w:val="00807506"/>
    <w:rsid w:val="00812682"/>
    <w:rsid w:val="00813411"/>
    <w:rsid w:val="00814715"/>
    <w:rsid w:val="00816022"/>
    <w:rsid w:val="008161DC"/>
    <w:rsid w:val="00817A52"/>
    <w:rsid w:val="00817C0E"/>
    <w:rsid w:val="0082034E"/>
    <w:rsid w:val="00820606"/>
    <w:rsid w:val="00821029"/>
    <w:rsid w:val="00821AC4"/>
    <w:rsid w:val="00822F31"/>
    <w:rsid w:val="0082357A"/>
    <w:rsid w:val="00823FC7"/>
    <w:rsid w:val="00825AC0"/>
    <w:rsid w:val="00826CAB"/>
    <w:rsid w:val="00826D31"/>
    <w:rsid w:val="0082790D"/>
    <w:rsid w:val="00827A1A"/>
    <w:rsid w:val="008302AB"/>
    <w:rsid w:val="00831619"/>
    <w:rsid w:val="00831F4E"/>
    <w:rsid w:val="0083351C"/>
    <w:rsid w:val="00835308"/>
    <w:rsid w:val="008354A2"/>
    <w:rsid w:val="00836C0F"/>
    <w:rsid w:val="008376A8"/>
    <w:rsid w:val="00842FC1"/>
    <w:rsid w:val="008435B0"/>
    <w:rsid w:val="00844FE3"/>
    <w:rsid w:val="00846F2C"/>
    <w:rsid w:val="0084738A"/>
    <w:rsid w:val="00850D71"/>
    <w:rsid w:val="00851703"/>
    <w:rsid w:val="0085252F"/>
    <w:rsid w:val="00852BDF"/>
    <w:rsid w:val="008541BF"/>
    <w:rsid w:val="00856218"/>
    <w:rsid w:val="00856E16"/>
    <w:rsid w:val="008576B4"/>
    <w:rsid w:val="00860380"/>
    <w:rsid w:val="008644DB"/>
    <w:rsid w:val="00865DA3"/>
    <w:rsid w:val="00866C15"/>
    <w:rsid w:val="00867524"/>
    <w:rsid w:val="00867F40"/>
    <w:rsid w:val="0087095C"/>
    <w:rsid w:val="00871C3E"/>
    <w:rsid w:val="008726C0"/>
    <w:rsid w:val="00873886"/>
    <w:rsid w:val="00873AC9"/>
    <w:rsid w:val="00873EBD"/>
    <w:rsid w:val="00885737"/>
    <w:rsid w:val="0088694C"/>
    <w:rsid w:val="00887FD6"/>
    <w:rsid w:val="00890F7C"/>
    <w:rsid w:val="00891382"/>
    <w:rsid w:val="008952C7"/>
    <w:rsid w:val="00895844"/>
    <w:rsid w:val="00895FEF"/>
    <w:rsid w:val="008A30C9"/>
    <w:rsid w:val="008A3DE1"/>
    <w:rsid w:val="008A5171"/>
    <w:rsid w:val="008A5F53"/>
    <w:rsid w:val="008A6EEA"/>
    <w:rsid w:val="008A7BAB"/>
    <w:rsid w:val="008B0CE2"/>
    <w:rsid w:val="008B52FA"/>
    <w:rsid w:val="008B7225"/>
    <w:rsid w:val="008C108D"/>
    <w:rsid w:val="008C3454"/>
    <w:rsid w:val="008C4D90"/>
    <w:rsid w:val="008C5FD6"/>
    <w:rsid w:val="008C781F"/>
    <w:rsid w:val="008C7BA8"/>
    <w:rsid w:val="008D170A"/>
    <w:rsid w:val="008D2F49"/>
    <w:rsid w:val="008D68F0"/>
    <w:rsid w:val="008D722C"/>
    <w:rsid w:val="008D7B43"/>
    <w:rsid w:val="008E032D"/>
    <w:rsid w:val="008E6B8E"/>
    <w:rsid w:val="008E7414"/>
    <w:rsid w:val="008F200C"/>
    <w:rsid w:val="008F4629"/>
    <w:rsid w:val="008F62CA"/>
    <w:rsid w:val="008F685A"/>
    <w:rsid w:val="00903765"/>
    <w:rsid w:val="00904B5C"/>
    <w:rsid w:val="00905EDB"/>
    <w:rsid w:val="00907F16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15DF"/>
    <w:rsid w:val="009216F7"/>
    <w:rsid w:val="009251CC"/>
    <w:rsid w:val="00930020"/>
    <w:rsid w:val="00930202"/>
    <w:rsid w:val="009327D7"/>
    <w:rsid w:val="00932CCE"/>
    <w:rsid w:val="0093347D"/>
    <w:rsid w:val="00933813"/>
    <w:rsid w:val="00933D26"/>
    <w:rsid w:val="0093416F"/>
    <w:rsid w:val="00934C29"/>
    <w:rsid w:val="00934DDB"/>
    <w:rsid w:val="00940229"/>
    <w:rsid w:val="00941EA8"/>
    <w:rsid w:val="00942BCF"/>
    <w:rsid w:val="00942BEF"/>
    <w:rsid w:val="0094333E"/>
    <w:rsid w:val="00944737"/>
    <w:rsid w:val="009448E3"/>
    <w:rsid w:val="00944A7A"/>
    <w:rsid w:val="00946358"/>
    <w:rsid w:val="00947957"/>
    <w:rsid w:val="009500AD"/>
    <w:rsid w:val="00950E3A"/>
    <w:rsid w:val="00950F66"/>
    <w:rsid w:val="00951662"/>
    <w:rsid w:val="00951CA7"/>
    <w:rsid w:val="0095211F"/>
    <w:rsid w:val="0095239E"/>
    <w:rsid w:val="009526E7"/>
    <w:rsid w:val="00952D48"/>
    <w:rsid w:val="00956674"/>
    <w:rsid w:val="00960158"/>
    <w:rsid w:val="00960A76"/>
    <w:rsid w:val="00962372"/>
    <w:rsid w:val="009628EC"/>
    <w:rsid w:val="00962BF0"/>
    <w:rsid w:val="00963942"/>
    <w:rsid w:val="009641F0"/>
    <w:rsid w:val="0097021B"/>
    <w:rsid w:val="00970468"/>
    <w:rsid w:val="00971269"/>
    <w:rsid w:val="00971CF5"/>
    <w:rsid w:val="00973936"/>
    <w:rsid w:val="0097559B"/>
    <w:rsid w:val="009757C1"/>
    <w:rsid w:val="00975916"/>
    <w:rsid w:val="00977C03"/>
    <w:rsid w:val="009819F8"/>
    <w:rsid w:val="00981B22"/>
    <w:rsid w:val="00981CA4"/>
    <w:rsid w:val="00982CCD"/>
    <w:rsid w:val="009841E9"/>
    <w:rsid w:val="009855B3"/>
    <w:rsid w:val="00985616"/>
    <w:rsid w:val="00986EF0"/>
    <w:rsid w:val="00987D71"/>
    <w:rsid w:val="00991A01"/>
    <w:rsid w:val="00992285"/>
    <w:rsid w:val="009937D0"/>
    <w:rsid w:val="00995D18"/>
    <w:rsid w:val="009961BC"/>
    <w:rsid w:val="0099624A"/>
    <w:rsid w:val="009A0D1B"/>
    <w:rsid w:val="009A2C7D"/>
    <w:rsid w:val="009A4A3F"/>
    <w:rsid w:val="009A4F3A"/>
    <w:rsid w:val="009A5582"/>
    <w:rsid w:val="009B0F5A"/>
    <w:rsid w:val="009B0F74"/>
    <w:rsid w:val="009B36A5"/>
    <w:rsid w:val="009B388C"/>
    <w:rsid w:val="009B3EE8"/>
    <w:rsid w:val="009B4E42"/>
    <w:rsid w:val="009B74C0"/>
    <w:rsid w:val="009C2E96"/>
    <w:rsid w:val="009C374E"/>
    <w:rsid w:val="009C39C6"/>
    <w:rsid w:val="009C5631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E7060"/>
    <w:rsid w:val="009F02D2"/>
    <w:rsid w:val="009F0B0B"/>
    <w:rsid w:val="009F1153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284"/>
    <w:rsid w:val="00A2178C"/>
    <w:rsid w:val="00A22793"/>
    <w:rsid w:val="00A23D7A"/>
    <w:rsid w:val="00A259F0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61265"/>
    <w:rsid w:val="00A634B6"/>
    <w:rsid w:val="00A6519A"/>
    <w:rsid w:val="00A65F62"/>
    <w:rsid w:val="00A70EF8"/>
    <w:rsid w:val="00A74114"/>
    <w:rsid w:val="00A74426"/>
    <w:rsid w:val="00A7467A"/>
    <w:rsid w:val="00A74CDF"/>
    <w:rsid w:val="00A75968"/>
    <w:rsid w:val="00A7779B"/>
    <w:rsid w:val="00A81599"/>
    <w:rsid w:val="00A82AB7"/>
    <w:rsid w:val="00A83144"/>
    <w:rsid w:val="00A8492B"/>
    <w:rsid w:val="00A858CF"/>
    <w:rsid w:val="00A87147"/>
    <w:rsid w:val="00A91F12"/>
    <w:rsid w:val="00A927D8"/>
    <w:rsid w:val="00A9488F"/>
    <w:rsid w:val="00A94C7D"/>
    <w:rsid w:val="00A95598"/>
    <w:rsid w:val="00A95BFC"/>
    <w:rsid w:val="00AA1247"/>
    <w:rsid w:val="00AA1827"/>
    <w:rsid w:val="00AA1E22"/>
    <w:rsid w:val="00AA2BA5"/>
    <w:rsid w:val="00AA2EC2"/>
    <w:rsid w:val="00AA3E63"/>
    <w:rsid w:val="00AA5258"/>
    <w:rsid w:val="00AA61D0"/>
    <w:rsid w:val="00AA6D85"/>
    <w:rsid w:val="00AB04BD"/>
    <w:rsid w:val="00AB2B3E"/>
    <w:rsid w:val="00AB3B8C"/>
    <w:rsid w:val="00AB5DBF"/>
    <w:rsid w:val="00AB600C"/>
    <w:rsid w:val="00AB7899"/>
    <w:rsid w:val="00AC0818"/>
    <w:rsid w:val="00AC123E"/>
    <w:rsid w:val="00AC3746"/>
    <w:rsid w:val="00AC3D55"/>
    <w:rsid w:val="00AC4574"/>
    <w:rsid w:val="00AC57E9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1C4E"/>
    <w:rsid w:val="00B03C72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57B6"/>
    <w:rsid w:val="00B21203"/>
    <w:rsid w:val="00B2218E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6F6"/>
    <w:rsid w:val="00B52A84"/>
    <w:rsid w:val="00B530DA"/>
    <w:rsid w:val="00B539A8"/>
    <w:rsid w:val="00B53C0D"/>
    <w:rsid w:val="00B545EF"/>
    <w:rsid w:val="00B54EEC"/>
    <w:rsid w:val="00B54F31"/>
    <w:rsid w:val="00B556AE"/>
    <w:rsid w:val="00B56106"/>
    <w:rsid w:val="00B563A5"/>
    <w:rsid w:val="00B606FA"/>
    <w:rsid w:val="00B61CA7"/>
    <w:rsid w:val="00B623B5"/>
    <w:rsid w:val="00B63964"/>
    <w:rsid w:val="00B64B49"/>
    <w:rsid w:val="00B66619"/>
    <w:rsid w:val="00B72B43"/>
    <w:rsid w:val="00B736CA"/>
    <w:rsid w:val="00B74297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C9A"/>
    <w:rsid w:val="00B9363C"/>
    <w:rsid w:val="00B940FF"/>
    <w:rsid w:val="00B95E42"/>
    <w:rsid w:val="00B97490"/>
    <w:rsid w:val="00BA01F8"/>
    <w:rsid w:val="00BA0EB0"/>
    <w:rsid w:val="00BA164E"/>
    <w:rsid w:val="00BA233C"/>
    <w:rsid w:val="00BA24C2"/>
    <w:rsid w:val="00BA3822"/>
    <w:rsid w:val="00BA40BE"/>
    <w:rsid w:val="00BA4B99"/>
    <w:rsid w:val="00BA50A0"/>
    <w:rsid w:val="00BA5CFC"/>
    <w:rsid w:val="00BA5EFE"/>
    <w:rsid w:val="00BA5F2B"/>
    <w:rsid w:val="00BA64E9"/>
    <w:rsid w:val="00BA79B4"/>
    <w:rsid w:val="00BB0187"/>
    <w:rsid w:val="00BB076F"/>
    <w:rsid w:val="00BB12F7"/>
    <w:rsid w:val="00BB1958"/>
    <w:rsid w:val="00BB3A66"/>
    <w:rsid w:val="00BC2CA3"/>
    <w:rsid w:val="00BC5271"/>
    <w:rsid w:val="00BC6986"/>
    <w:rsid w:val="00BC6EF9"/>
    <w:rsid w:val="00BC74A1"/>
    <w:rsid w:val="00BC7AFF"/>
    <w:rsid w:val="00BC7C08"/>
    <w:rsid w:val="00BD3A4D"/>
    <w:rsid w:val="00BD3A7F"/>
    <w:rsid w:val="00BD4885"/>
    <w:rsid w:val="00BD6CC4"/>
    <w:rsid w:val="00BE0133"/>
    <w:rsid w:val="00BE02DF"/>
    <w:rsid w:val="00BE1A2E"/>
    <w:rsid w:val="00BE2AA4"/>
    <w:rsid w:val="00BE344A"/>
    <w:rsid w:val="00BE3983"/>
    <w:rsid w:val="00BE507D"/>
    <w:rsid w:val="00BE6C3C"/>
    <w:rsid w:val="00BE6F91"/>
    <w:rsid w:val="00BF13FF"/>
    <w:rsid w:val="00BF143A"/>
    <w:rsid w:val="00BF2D0B"/>
    <w:rsid w:val="00BF3A74"/>
    <w:rsid w:val="00BF559D"/>
    <w:rsid w:val="00BF6286"/>
    <w:rsid w:val="00BF65AD"/>
    <w:rsid w:val="00BF6635"/>
    <w:rsid w:val="00C0012E"/>
    <w:rsid w:val="00C007F5"/>
    <w:rsid w:val="00C008F9"/>
    <w:rsid w:val="00C00989"/>
    <w:rsid w:val="00C00E2E"/>
    <w:rsid w:val="00C013FB"/>
    <w:rsid w:val="00C02E28"/>
    <w:rsid w:val="00C02FA5"/>
    <w:rsid w:val="00C03C40"/>
    <w:rsid w:val="00C074EF"/>
    <w:rsid w:val="00C0773E"/>
    <w:rsid w:val="00C112DF"/>
    <w:rsid w:val="00C133AA"/>
    <w:rsid w:val="00C1567B"/>
    <w:rsid w:val="00C16715"/>
    <w:rsid w:val="00C1710F"/>
    <w:rsid w:val="00C20086"/>
    <w:rsid w:val="00C226BD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5F1A"/>
    <w:rsid w:val="00C3632D"/>
    <w:rsid w:val="00C37E33"/>
    <w:rsid w:val="00C4001B"/>
    <w:rsid w:val="00C400CE"/>
    <w:rsid w:val="00C40B7D"/>
    <w:rsid w:val="00C451CA"/>
    <w:rsid w:val="00C46975"/>
    <w:rsid w:val="00C50719"/>
    <w:rsid w:val="00C52D32"/>
    <w:rsid w:val="00C53340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2F37"/>
    <w:rsid w:val="00C76FCE"/>
    <w:rsid w:val="00C77C53"/>
    <w:rsid w:val="00C80608"/>
    <w:rsid w:val="00C80B0C"/>
    <w:rsid w:val="00C80E9C"/>
    <w:rsid w:val="00C816E1"/>
    <w:rsid w:val="00C81C70"/>
    <w:rsid w:val="00C83ABF"/>
    <w:rsid w:val="00C83BC8"/>
    <w:rsid w:val="00C86F1B"/>
    <w:rsid w:val="00C90B4F"/>
    <w:rsid w:val="00C94BF8"/>
    <w:rsid w:val="00C9671C"/>
    <w:rsid w:val="00CA1EC7"/>
    <w:rsid w:val="00CA245A"/>
    <w:rsid w:val="00CA317C"/>
    <w:rsid w:val="00CA5607"/>
    <w:rsid w:val="00CA5BCA"/>
    <w:rsid w:val="00CA5DA0"/>
    <w:rsid w:val="00CA6D59"/>
    <w:rsid w:val="00CA71C1"/>
    <w:rsid w:val="00CB0CE2"/>
    <w:rsid w:val="00CB26FF"/>
    <w:rsid w:val="00CB2F22"/>
    <w:rsid w:val="00CB68B6"/>
    <w:rsid w:val="00CB6D05"/>
    <w:rsid w:val="00CC0E4C"/>
    <w:rsid w:val="00CC1A2C"/>
    <w:rsid w:val="00CC56CE"/>
    <w:rsid w:val="00CD1C7E"/>
    <w:rsid w:val="00CD5FE6"/>
    <w:rsid w:val="00CE0406"/>
    <w:rsid w:val="00CE3798"/>
    <w:rsid w:val="00CE3804"/>
    <w:rsid w:val="00CE63C9"/>
    <w:rsid w:val="00CE6634"/>
    <w:rsid w:val="00CF0798"/>
    <w:rsid w:val="00CF07E5"/>
    <w:rsid w:val="00CF2496"/>
    <w:rsid w:val="00CF4180"/>
    <w:rsid w:val="00CF4D4D"/>
    <w:rsid w:val="00CF5246"/>
    <w:rsid w:val="00CF64D9"/>
    <w:rsid w:val="00CF7A0C"/>
    <w:rsid w:val="00D01412"/>
    <w:rsid w:val="00D043AC"/>
    <w:rsid w:val="00D058EA"/>
    <w:rsid w:val="00D05D3A"/>
    <w:rsid w:val="00D06822"/>
    <w:rsid w:val="00D104CC"/>
    <w:rsid w:val="00D11B9C"/>
    <w:rsid w:val="00D13024"/>
    <w:rsid w:val="00D144D5"/>
    <w:rsid w:val="00D1470B"/>
    <w:rsid w:val="00D16A83"/>
    <w:rsid w:val="00D2119D"/>
    <w:rsid w:val="00D23142"/>
    <w:rsid w:val="00D233D9"/>
    <w:rsid w:val="00D23421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4C23"/>
    <w:rsid w:val="00D452A6"/>
    <w:rsid w:val="00D509E3"/>
    <w:rsid w:val="00D50EF8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59FC"/>
    <w:rsid w:val="00D75AE3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21C2"/>
    <w:rsid w:val="00D93558"/>
    <w:rsid w:val="00D950BA"/>
    <w:rsid w:val="00D95E10"/>
    <w:rsid w:val="00D974E6"/>
    <w:rsid w:val="00DA07D1"/>
    <w:rsid w:val="00DA2239"/>
    <w:rsid w:val="00DA52CC"/>
    <w:rsid w:val="00DA52FE"/>
    <w:rsid w:val="00DA536B"/>
    <w:rsid w:val="00DB000D"/>
    <w:rsid w:val="00DB1B8E"/>
    <w:rsid w:val="00DB612D"/>
    <w:rsid w:val="00DB6CDC"/>
    <w:rsid w:val="00DB75EB"/>
    <w:rsid w:val="00DB78CD"/>
    <w:rsid w:val="00DC0061"/>
    <w:rsid w:val="00DC013F"/>
    <w:rsid w:val="00DC02B0"/>
    <w:rsid w:val="00DC0596"/>
    <w:rsid w:val="00DC0E3F"/>
    <w:rsid w:val="00DC158A"/>
    <w:rsid w:val="00DC2FEF"/>
    <w:rsid w:val="00DC304C"/>
    <w:rsid w:val="00DC6429"/>
    <w:rsid w:val="00DC71B7"/>
    <w:rsid w:val="00DD0D78"/>
    <w:rsid w:val="00DD1316"/>
    <w:rsid w:val="00DD1327"/>
    <w:rsid w:val="00DD14F2"/>
    <w:rsid w:val="00DD2076"/>
    <w:rsid w:val="00DD2ABA"/>
    <w:rsid w:val="00DD2B77"/>
    <w:rsid w:val="00DD40EA"/>
    <w:rsid w:val="00DD64A3"/>
    <w:rsid w:val="00DD7A93"/>
    <w:rsid w:val="00DE1486"/>
    <w:rsid w:val="00DE1D3B"/>
    <w:rsid w:val="00DE3B5E"/>
    <w:rsid w:val="00DE47C4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16FC"/>
    <w:rsid w:val="00E01E4F"/>
    <w:rsid w:val="00E02762"/>
    <w:rsid w:val="00E0288D"/>
    <w:rsid w:val="00E03131"/>
    <w:rsid w:val="00E033FF"/>
    <w:rsid w:val="00E03AD9"/>
    <w:rsid w:val="00E04882"/>
    <w:rsid w:val="00E04A24"/>
    <w:rsid w:val="00E04C16"/>
    <w:rsid w:val="00E06188"/>
    <w:rsid w:val="00E06640"/>
    <w:rsid w:val="00E07346"/>
    <w:rsid w:val="00E101CE"/>
    <w:rsid w:val="00E1062C"/>
    <w:rsid w:val="00E11899"/>
    <w:rsid w:val="00E1195F"/>
    <w:rsid w:val="00E11B0E"/>
    <w:rsid w:val="00E11B37"/>
    <w:rsid w:val="00E1373D"/>
    <w:rsid w:val="00E148A9"/>
    <w:rsid w:val="00E16FA5"/>
    <w:rsid w:val="00E17358"/>
    <w:rsid w:val="00E179D8"/>
    <w:rsid w:val="00E17B70"/>
    <w:rsid w:val="00E230AE"/>
    <w:rsid w:val="00E23754"/>
    <w:rsid w:val="00E23A16"/>
    <w:rsid w:val="00E245F9"/>
    <w:rsid w:val="00E24E06"/>
    <w:rsid w:val="00E25250"/>
    <w:rsid w:val="00E26959"/>
    <w:rsid w:val="00E2755C"/>
    <w:rsid w:val="00E27B40"/>
    <w:rsid w:val="00E308E3"/>
    <w:rsid w:val="00E30C33"/>
    <w:rsid w:val="00E31A72"/>
    <w:rsid w:val="00E3407D"/>
    <w:rsid w:val="00E34190"/>
    <w:rsid w:val="00E34D8B"/>
    <w:rsid w:val="00E36BF6"/>
    <w:rsid w:val="00E37058"/>
    <w:rsid w:val="00E37A38"/>
    <w:rsid w:val="00E4029A"/>
    <w:rsid w:val="00E41771"/>
    <w:rsid w:val="00E42F7D"/>
    <w:rsid w:val="00E4321E"/>
    <w:rsid w:val="00E43BD7"/>
    <w:rsid w:val="00E4414D"/>
    <w:rsid w:val="00E4493E"/>
    <w:rsid w:val="00E46378"/>
    <w:rsid w:val="00E47DFC"/>
    <w:rsid w:val="00E5028E"/>
    <w:rsid w:val="00E50B07"/>
    <w:rsid w:val="00E51BBE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287"/>
    <w:rsid w:val="00E67C32"/>
    <w:rsid w:val="00E67E8D"/>
    <w:rsid w:val="00E7180E"/>
    <w:rsid w:val="00E722D2"/>
    <w:rsid w:val="00E72C74"/>
    <w:rsid w:val="00E74796"/>
    <w:rsid w:val="00E7788A"/>
    <w:rsid w:val="00E81146"/>
    <w:rsid w:val="00E829B7"/>
    <w:rsid w:val="00E82BE6"/>
    <w:rsid w:val="00E83829"/>
    <w:rsid w:val="00E84B4D"/>
    <w:rsid w:val="00E8794B"/>
    <w:rsid w:val="00E90095"/>
    <w:rsid w:val="00E9016A"/>
    <w:rsid w:val="00E9125C"/>
    <w:rsid w:val="00E92BF6"/>
    <w:rsid w:val="00E94737"/>
    <w:rsid w:val="00E9751C"/>
    <w:rsid w:val="00E9789A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C78"/>
    <w:rsid w:val="00EB5367"/>
    <w:rsid w:val="00EB5FD7"/>
    <w:rsid w:val="00EB6A55"/>
    <w:rsid w:val="00EB732F"/>
    <w:rsid w:val="00EC00C0"/>
    <w:rsid w:val="00EC05E2"/>
    <w:rsid w:val="00EC278F"/>
    <w:rsid w:val="00EC5BE4"/>
    <w:rsid w:val="00ED054B"/>
    <w:rsid w:val="00ED0EE2"/>
    <w:rsid w:val="00ED3F5E"/>
    <w:rsid w:val="00ED4DDF"/>
    <w:rsid w:val="00ED6FC7"/>
    <w:rsid w:val="00ED7E54"/>
    <w:rsid w:val="00EE1247"/>
    <w:rsid w:val="00EE1EF6"/>
    <w:rsid w:val="00EE238E"/>
    <w:rsid w:val="00EE4210"/>
    <w:rsid w:val="00EE4464"/>
    <w:rsid w:val="00EE6B23"/>
    <w:rsid w:val="00EE6C29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5027"/>
    <w:rsid w:val="00F0612D"/>
    <w:rsid w:val="00F067CA"/>
    <w:rsid w:val="00F10B59"/>
    <w:rsid w:val="00F11128"/>
    <w:rsid w:val="00F11804"/>
    <w:rsid w:val="00F11A0F"/>
    <w:rsid w:val="00F122AE"/>
    <w:rsid w:val="00F126E8"/>
    <w:rsid w:val="00F132A3"/>
    <w:rsid w:val="00F146B5"/>
    <w:rsid w:val="00F16942"/>
    <w:rsid w:val="00F17942"/>
    <w:rsid w:val="00F245E0"/>
    <w:rsid w:val="00F30E4C"/>
    <w:rsid w:val="00F31956"/>
    <w:rsid w:val="00F31BBD"/>
    <w:rsid w:val="00F321C0"/>
    <w:rsid w:val="00F32322"/>
    <w:rsid w:val="00F342A1"/>
    <w:rsid w:val="00F34634"/>
    <w:rsid w:val="00F36507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320D"/>
    <w:rsid w:val="00F53F5B"/>
    <w:rsid w:val="00F550D5"/>
    <w:rsid w:val="00F55C0E"/>
    <w:rsid w:val="00F61DE9"/>
    <w:rsid w:val="00F62312"/>
    <w:rsid w:val="00F626D4"/>
    <w:rsid w:val="00F62BB2"/>
    <w:rsid w:val="00F633C1"/>
    <w:rsid w:val="00F66948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77B6D"/>
    <w:rsid w:val="00F803E6"/>
    <w:rsid w:val="00F80998"/>
    <w:rsid w:val="00F8241A"/>
    <w:rsid w:val="00F83F03"/>
    <w:rsid w:val="00F85CBC"/>
    <w:rsid w:val="00F9027C"/>
    <w:rsid w:val="00F923F5"/>
    <w:rsid w:val="00F9345B"/>
    <w:rsid w:val="00F93E7E"/>
    <w:rsid w:val="00F9599F"/>
    <w:rsid w:val="00F95CFF"/>
    <w:rsid w:val="00F964DE"/>
    <w:rsid w:val="00F97074"/>
    <w:rsid w:val="00F9717C"/>
    <w:rsid w:val="00F97EA0"/>
    <w:rsid w:val="00FA7360"/>
    <w:rsid w:val="00FB0159"/>
    <w:rsid w:val="00FB0EC0"/>
    <w:rsid w:val="00FB0FE1"/>
    <w:rsid w:val="00FB26DF"/>
    <w:rsid w:val="00FB31E6"/>
    <w:rsid w:val="00FB3861"/>
    <w:rsid w:val="00FB3D08"/>
    <w:rsid w:val="00FB5520"/>
    <w:rsid w:val="00FB68E5"/>
    <w:rsid w:val="00FB707A"/>
    <w:rsid w:val="00FB7367"/>
    <w:rsid w:val="00FB7F30"/>
    <w:rsid w:val="00FC03FE"/>
    <w:rsid w:val="00FC0B17"/>
    <w:rsid w:val="00FC1232"/>
    <w:rsid w:val="00FC2D0A"/>
    <w:rsid w:val="00FC401C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56"/>
    <w:rsid w:val="00FD4F75"/>
    <w:rsid w:val="00FD54AB"/>
    <w:rsid w:val="00FD593D"/>
    <w:rsid w:val="00FD6D9B"/>
    <w:rsid w:val="00FE0574"/>
    <w:rsid w:val="00FE1114"/>
    <w:rsid w:val="00FE36EE"/>
    <w:rsid w:val="00FE44E6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6D04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Ttulo1">
    <w:name w:val="heading 1"/>
    <w:basedOn w:val="Normal"/>
    <w:next w:val="Normal"/>
    <w:link w:val="Ttulo1Carte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nhideWhenUsed/>
    <w:qFormat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nhideWhenUsed/>
    <w:qFormat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qFormat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qFormat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ter"/>
    <w:unhideWhenUsed/>
    <w:qFormat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unhideWhenUsed/>
    <w:qFormat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5916"/>
  </w:style>
  <w:style w:type="paragraph" w:styleId="Rodap">
    <w:name w:val="footer"/>
    <w:basedOn w:val="Normal"/>
    <w:link w:val="RodapCarte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5916"/>
  </w:style>
  <w:style w:type="paragraph" w:styleId="Ttulo">
    <w:name w:val="Title"/>
    <w:basedOn w:val="Normal"/>
    <w:next w:val="Normal"/>
    <w:link w:val="TtuloCarte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tulo6Carter">
    <w:name w:val="Título 6 Caráter"/>
    <w:basedOn w:val="Tipodeletrapredefinidodopargrafo"/>
    <w:link w:val="Ttulo6"/>
    <w:rsid w:val="00975916"/>
    <w:rPr>
      <w:rFonts w:asciiTheme="majorHAnsi" w:hAnsiTheme="majorHAnsi"/>
      <w:b/>
      <w:bCs/>
    </w:rPr>
  </w:style>
  <w:style w:type="character" w:customStyle="1" w:styleId="Ttulo7Carter">
    <w:name w:val="Título 7 Caráter"/>
    <w:basedOn w:val="Tipodeletrapredefinidodopargrafo"/>
    <w:link w:val="Ttulo7"/>
    <w:rsid w:val="00975916"/>
    <w:rPr>
      <w:rFonts w:asciiTheme="majorHAnsi" w:hAnsiTheme="majorHAnsi"/>
      <w:szCs w:val="24"/>
    </w:rPr>
  </w:style>
  <w:style w:type="character" w:customStyle="1" w:styleId="Ttulo8Carter">
    <w:name w:val="Título 8 Caráter"/>
    <w:basedOn w:val="Tipodeletrapredefinidodopargrafo"/>
    <w:link w:val="Ttulo8"/>
    <w:rsid w:val="00975916"/>
    <w:rPr>
      <w:rFonts w:asciiTheme="majorHAnsi" w:hAnsiTheme="majorHAnsi"/>
      <w:i/>
      <w:iCs/>
      <w:szCs w:val="24"/>
    </w:rPr>
  </w:style>
  <w:style w:type="character" w:customStyle="1" w:styleId="Ttulo9Carter">
    <w:name w:val="Título 9 Caráter"/>
    <w:basedOn w:val="Tipodeletrapredefinidodopargrafo"/>
    <w:link w:val="Ttulo9"/>
    <w:rsid w:val="00975916"/>
    <w:rPr>
      <w:rFonts w:asciiTheme="majorHAnsi" w:eastAsiaTheme="majorEastAsia" w:hAnsiTheme="majorHAnsi"/>
    </w:rPr>
  </w:style>
  <w:style w:type="character" w:styleId="Forte">
    <w:name w:val="Strong"/>
    <w:basedOn w:val="Tipodeletrapredefinidodopargrafo"/>
    <w:uiPriority w:val="22"/>
    <w:qFormat/>
    <w:rsid w:val="00975916"/>
    <w:rPr>
      <w:b/>
      <w:bCs/>
    </w:rPr>
  </w:style>
  <w:style w:type="character" w:styleId="nfase">
    <w:name w:val="Emphasis"/>
    <w:basedOn w:val="Tipodeletrapredefinidodopargrafo"/>
    <w:uiPriority w:val="20"/>
    <w:qFormat/>
    <w:rsid w:val="00975916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link w:val="SemEspaamentoCarter"/>
    <w:uiPriority w:val="1"/>
    <w:qFormat/>
    <w:rsid w:val="00975916"/>
    <w:rPr>
      <w:szCs w:val="32"/>
    </w:rPr>
  </w:style>
  <w:style w:type="paragraph" w:styleId="PargrafodaLista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975916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75916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75916"/>
    <w:rPr>
      <w:b/>
      <w:i/>
      <w:sz w:val="24"/>
    </w:rPr>
  </w:style>
  <w:style w:type="character" w:styleId="nfaseDiscreta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nfaseIntensa">
    <w:name w:val="Intense Emphasis"/>
    <w:basedOn w:val="Tipodeletrapredefinidodopargrafo"/>
    <w:uiPriority w:val="21"/>
    <w:qFormat/>
    <w:rsid w:val="00975916"/>
    <w:rPr>
      <w:b/>
      <w:i/>
      <w:sz w:val="24"/>
      <w:szCs w:val="24"/>
      <w:u w:val="single"/>
    </w:rPr>
  </w:style>
  <w:style w:type="character" w:styleId="RefernciaDiscreta">
    <w:name w:val="Subtle Reference"/>
    <w:basedOn w:val="Tipodeletrapredefinidodopargrafo"/>
    <w:uiPriority w:val="31"/>
    <w:qFormat/>
    <w:rsid w:val="00975916"/>
    <w:rPr>
      <w:sz w:val="24"/>
      <w:szCs w:val="24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975916"/>
    <w:rPr>
      <w:b/>
      <w:sz w:val="24"/>
      <w:u w:val="single"/>
    </w:rPr>
  </w:style>
  <w:style w:type="character" w:styleId="TtulodoLivro">
    <w:name w:val="Book Title"/>
    <w:basedOn w:val="Tipodeletrapredefinidodopargrafo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75916"/>
    <w:pPr>
      <w:outlineLvl w:val="9"/>
    </w:pPr>
  </w:style>
  <w:style w:type="table" w:styleId="TabelacomGrelha">
    <w:name w:val="Table Grid"/>
    <w:basedOn w:val="Tabela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elanormal"/>
    <w:next w:val="TabelacomGrelha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SemEspaamento"/>
    <w:link w:val="HipoteseChar"/>
    <w:qFormat/>
    <w:rsid w:val="006F58F9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SemEspaamentoCarter"/>
    <w:link w:val="Hipotese"/>
    <w:rsid w:val="006F58F9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SemEspaamento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Tipodeletrapredefinidodopargrafo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SemEspaamentoCarte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Semlista"/>
    <w:uiPriority w:val="99"/>
    <w:rsid w:val="00F74DD9"/>
    <w:pPr>
      <w:numPr>
        <w:numId w:val="4"/>
      </w:numPr>
    </w:pPr>
  </w:style>
  <w:style w:type="character" w:styleId="Hiperligao">
    <w:name w:val="Hyperlink"/>
    <w:basedOn w:val="Tipodeletrapredefinidodopargrafo"/>
    <w:unhideWhenUsed/>
    <w:rsid w:val="00FB31E6"/>
    <w:rPr>
      <w:color w:val="0000FF"/>
      <w:u w:val="single"/>
    </w:rPr>
  </w:style>
  <w:style w:type="paragraph" w:customStyle="1" w:styleId="Soluo2">
    <w:name w:val="Solução2"/>
    <w:basedOn w:val="Soluo"/>
    <w:link w:val="Soluo2Char"/>
    <w:qFormat/>
    <w:rsid w:val="006B363D"/>
    <w:pPr>
      <w:pBdr>
        <w:bottom w:val="none" w:sz="0" w:space="0" w:color="auto"/>
      </w:pBdr>
      <w:spacing w:before="0"/>
    </w:pPr>
    <w:rPr>
      <w:sz w:val="18"/>
      <w:szCs w:val="18"/>
    </w:rPr>
  </w:style>
  <w:style w:type="character" w:customStyle="1" w:styleId="Soluo2Char">
    <w:name w:val="Solução2 Char"/>
    <w:basedOn w:val="SoluoChar"/>
    <w:link w:val="Soluo2"/>
    <w:rsid w:val="006B363D"/>
    <w:rPr>
      <w:rFonts w:asciiTheme="majorHAnsi" w:eastAsia="Times New Roman" w:hAnsiTheme="majorHAnsi"/>
      <w:vanish/>
      <w:color w:val="FF0000"/>
      <w:sz w:val="18"/>
      <w:szCs w:val="18"/>
    </w:rPr>
  </w:style>
  <w:style w:type="character" w:customStyle="1" w:styleId="PerguntaChar1">
    <w:name w:val="Pergunta Char1"/>
    <w:basedOn w:val="Tipodeletrapredefinidodopargrafo"/>
    <w:locked/>
    <w:rsid w:val="00167A12"/>
    <w:rPr>
      <w:rFonts w:ascii="Arial" w:hAnsi="Arial"/>
      <w:kern w:val="28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C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C401C"/>
    <w:rPr>
      <w:rFonts w:ascii="Courier New" w:hAnsi="Courier New" w:cs="Courier New"/>
      <w:sz w:val="20"/>
      <w:szCs w:val="20"/>
      <w:lang w:val="en-GB" w:eastAsia="en-GB"/>
    </w:rPr>
  </w:style>
  <w:style w:type="paragraph" w:customStyle="1" w:styleId="p1">
    <w:name w:val="p1"/>
    <w:basedOn w:val="Normal"/>
    <w:rsid w:val="00A74114"/>
    <w:pPr>
      <w:shd w:val="clear" w:color="auto" w:fill="272823"/>
      <w:jc w:val="left"/>
    </w:pPr>
    <w:rPr>
      <w:rFonts w:ascii="Menlo" w:hAnsi="Menlo" w:cs="Menlo"/>
      <w:color w:val="F1F1E4"/>
      <w:sz w:val="21"/>
      <w:szCs w:val="21"/>
      <w:lang w:val="en-GB" w:eastAsia="en-GB"/>
    </w:rPr>
  </w:style>
  <w:style w:type="character" w:customStyle="1" w:styleId="s1">
    <w:name w:val="s1"/>
    <w:basedOn w:val="Tipodeletrapredefinidodopargrafo"/>
    <w:rsid w:val="00A74114"/>
  </w:style>
  <w:style w:type="paragraph" w:customStyle="1" w:styleId="p2">
    <w:name w:val="p2"/>
    <w:basedOn w:val="Normal"/>
    <w:rsid w:val="00213FB2"/>
    <w:pPr>
      <w:shd w:val="clear" w:color="auto" w:fill="272823"/>
      <w:jc w:val="left"/>
    </w:pPr>
    <w:rPr>
      <w:rFonts w:ascii="Menlo" w:hAnsi="Menlo" w:cs="Menlo"/>
      <w:color w:val="F1F1E4"/>
      <w:sz w:val="21"/>
      <w:szCs w:val="21"/>
      <w:lang w:val="en-GB" w:eastAsia="en-GB"/>
    </w:rPr>
  </w:style>
  <w:style w:type="character" w:customStyle="1" w:styleId="s2">
    <w:name w:val="s2"/>
    <w:basedOn w:val="Tipodeletrapredefinidodopargrafo"/>
    <w:rsid w:val="00213FB2"/>
    <w:rPr>
      <w:color w:val="F1F1E4"/>
    </w:rPr>
  </w:style>
  <w:style w:type="character" w:customStyle="1" w:styleId="s3">
    <w:name w:val="s3"/>
    <w:basedOn w:val="Tipodeletrapredefinidodopargrafo"/>
    <w:rsid w:val="00213FB2"/>
    <w:rPr>
      <w:color w:val="FF5183"/>
    </w:rPr>
  </w:style>
  <w:style w:type="character" w:customStyle="1" w:styleId="s4">
    <w:name w:val="s4"/>
    <w:basedOn w:val="Tipodeletrapredefinidodopargrafo"/>
    <w:rsid w:val="00213FB2"/>
    <w:rPr>
      <w:color w:val="F4F4F4"/>
    </w:rPr>
  </w:style>
  <w:style w:type="character" w:customStyle="1" w:styleId="s5">
    <w:name w:val="s5"/>
    <w:basedOn w:val="Tipodeletrapredefinidodopargrafo"/>
    <w:rsid w:val="00213FB2"/>
  </w:style>
  <w:style w:type="character" w:styleId="Hiperligaovisitada">
    <w:name w:val="FollowedHyperlink"/>
    <w:basedOn w:val="Tipodeletrapredefinidodopargrafo"/>
    <w:uiPriority w:val="99"/>
    <w:semiHidden/>
    <w:unhideWhenUsed/>
    <w:rsid w:val="00E46378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D2F49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D2F4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9418-46F2-4057-80C5-70FA3630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7</Pages>
  <Words>2023</Words>
  <Characters>10930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LUIS CARLOS SEMEDO DA FONSECA</cp:lastModifiedBy>
  <cp:revision>109</cp:revision>
  <cp:lastPrinted>2019-06-19T09:06:00Z</cp:lastPrinted>
  <dcterms:created xsi:type="dcterms:W3CDTF">2012-11-08T14:27:00Z</dcterms:created>
  <dcterms:modified xsi:type="dcterms:W3CDTF">2019-06-30T23:09:00Z</dcterms:modified>
</cp:coreProperties>
</file>