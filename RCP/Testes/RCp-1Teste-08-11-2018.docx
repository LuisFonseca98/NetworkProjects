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FB5474" w:rsidRPr="00FB5474" w14:paraId="1457FF32" w14:textId="77777777" w:rsidTr="00164F77">
        <w:tc>
          <w:tcPr>
            <w:tcW w:w="709" w:type="dxa"/>
          </w:tcPr>
          <w:p w14:paraId="6E00C3AB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FB5474">
              <w:rPr>
                <w:rFonts w:cs="Calibri"/>
              </w:rPr>
              <w:t>Nome</w:t>
            </w:r>
            <w:r w:rsidRPr="00FB5474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FB5474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1CF6398F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FB5474">
              <w:rPr>
                <w:rFonts w:cs="Calibri"/>
                <w:szCs w:val="20"/>
              </w:rPr>
              <w:t xml:space="preserve"> </w:t>
            </w:r>
            <w:proofErr w:type="spellStart"/>
            <w:r w:rsidRPr="00FB5474">
              <w:rPr>
                <w:rFonts w:cs="Calibri"/>
                <w:szCs w:val="20"/>
              </w:rPr>
              <w:t>Número</w:t>
            </w:r>
            <w:proofErr w:type="spellEnd"/>
            <w:r w:rsidRPr="00FB5474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FB5474" w:rsidRDefault="00FB5474" w:rsidP="00FB5474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FB5474" w:rsidRPr="00FB5474" w14:paraId="3BB8CC85" w14:textId="77777777" w:rsidTr="00164F77">
        <w:tc>
          <w:tcPr>
            <w:tcW w:w="5245" w:type="dxa"/>
            <w:gridSpan w:val="4"/>
          </w:tcPr>
          <w:p w14:paraId="0EE5D252" w14:textId="77777777" w:rsidR="00FB5474" w:rsidRPr="00FB5474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547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21C24D43" w14:textId="713A32B5" w:rsidR="00FB5474" w:rsidRPr="00FB5474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FB5474">
              <w:rPr>
                <w:rFonts w:cs="Calibri"/>
                <w:sz w:val="18"/>
                <w:szCs w:val="20"/>
                <w:lang w:val="pt-PT"/>
              </w:rPr>
              <w:t>Docente:  J</w:t>
            </w:r>
            <w:r w:rsidR="006C3625">
              <w:rPr>
                <w:rFonts w:cs="Calibri"/>
                <w:sz w:val="18"/>
                <w:szCs w:val="20"/>
                <w:lang w:val="pt-PT"/>
              </w:rPr>
              <w:t>V</w:t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FB547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700" w:type="dxa"/>
          </w:tcPr>
          <w:p w14:paraId="361AC308" w14:textId="77777777" w:rsidR="00FB5474" w:rsidRPr="00FB5474" w:rsidRDefault="00FB5474" w:rsidP="00FB5474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FB547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FB5474" w:rsidRPr="00FB5474" w14:paraId="1EBAC77A" w14:textId="77777777" w:rsidTr="00164F77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FB5474" w:rsidRDefault="00FB5474" w:rsidP="00FB5474">
            <w:pPr>
              <w:spacing w:before="120"/>
              <w:rPr>
                <w:lang w:val="pt-PT"/>
              </w:rPr>
            </w:pPr>
            <w:r w:rsidRPr="00FB5474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FB5474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FB5474">
              <w:rPr>
                <w:lang w:val="pt-PT"/>
              </w:rPr>
              <w:t xml:space="preserve">Exemplo:   V </w:t>
            </w:r>
            <w:r w:rsidRPr="00FB5474">
              <w:rPr>
                <w:rFonts w:ascii="Cambria Math" w:hAnsi="Cambria Math" w:cs="Cambria Math"/>
                <w:lang w:val="pt-PT"/>
              </w:rPr>
              <w:t>⃞</w:t>
            </w:r>
            <w:r w:rsidRPr="00FB5474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576026BB" w14:textId="77777777" w:rsidR="00FB5474" w:rsidRPr="00FB5474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FB5474">
              <w:rPr>
                <w:lang w:val="pt-PT"/>
              </w:rPr>
              <w:t xml:space="preserve">  F </w:t>
            </w:r>
            <w:r w:rsidRPr="00FB5474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0DE4A722" w14:textId="038A2D79" w:rsidR="00127C99" w:rsidRDefault="00127C99" w:rsidP="00127C99">
      <w:pPr>
        <w:pStyle w:val="Pergunta"/>
      </w:pPr>
      <w:r>
        <w:t>Considere as tecnologias</w:t>
      </w:r>
      <w:r w:rsidR="008A7752">
        <w:t xml:space="preserve"> </w:t>
      </w:r>
      <w:r w:rsidR="00EB1F6F">
        <w:t>ADSL</w:t>
      </w:r>
      <w:r w:rsidR="008A7752">
        <w:t xml:space="preserve">, </w:t>
      </w:r>
      <w:r w:rsidR="00EB1F6F">
        <w:t xml:space="preserve">Cabo </w:t>
      </w:r>
      <w:r w:rsidR="008A7752">
        <w:t>e GPON</w:t>
      </w:r>
      <w:r>
        <w:t xml:space="preserve"> utilizadas nas redes residenciais no acesso à Internet:</w:t>
      </w:r>
    </w:p>
    <w:p w14:paraId="17EC77A7" w14:textId="66FF2B22" w:rsidR="00127C99" w:rsidRDefault="00EB1F6F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Todas utilizam </w:t>
      </w:r>
      <w:r w:rsidR="008A7752">
        <w:t xml:space="preserve">simultaneamente </w:t>
      </w:r>
      <w:r w:rsidR="00A50989">
        <w:t xml:space="preserve">as técnicas de multiplexagem no tempo e na frequência </w:t>
      </w:r>
      <w:r w:rsidR="00127C99">
        <w:rPr>
          <w:rStyle w:val="SoluoChar"/>
        </w:rPr>
        <w:t>F</w:t>
      </w:r>
    </w:p>
    <w:p w14:paraId="65B71343" w14:textId="1DCF12D9" w:rsidR="00127C99" w:rsidRPr="006C4206" w:rsidRDefault="00EB1F6F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Em todas, os </w:t>
      </w:r>
      <w:r w:rsidR="00A50989">
        <w:t xml:space="preserve">débitos de </w:t>
      </w:r>
      <w:r w:rsidR="00A50989" w:rsidRPr="002272AF">
        <w:rPr>
          <w:i/>
        </w:rPr>
        <w:t>upload</w:t>
      </w:r>
      <w:r w:rsidR="00A50989">
        <w:t xml:space="preserve"> e </w:t>
      </w:r>
      <w:r w:rsidR="00A50989" w:rsidRPr="00B92C4D">
        <w:rPr>
          <w:i/>
        </w:rPr>
        <w:t>download</w:t>
      </w:r>
      <w:r w:rsidR="00A50989">
        <w:t xml:space="preserve"> </w:t>
      </w:r>
      <w:r>
        <w:t xml:space="preserve">podem ser </w:t>
      </w:r>
      <w:r w:rsidR="00A50989">
        <w:t xml:space="preserve">assimétricos </w:t>
      </w:r>
      <w:r w:rsidR="00127C99">
        <w:rPr>
          <w:rStyle w:val="SoluoChar"/>
        </w:rPr>
        <w:t>V</w:t>
      </w:r>
    </w:p>
    <w:p w14:paraId="3B6AEA20" w14:textId="2C12DC16" w:rsidR="00127C99" w:rsidRPr="006C4206" w:rsidRDefault="00A5098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No GPON cada cliente tem um</w:t>
      </w:r>
      <w:r w:rsidR="008A7752">
        <w:t>a</w:t>
      </w:r>
      <w:r>
        <w:t xml:space="preserve"> fibra dedicada </w:t>
      </w:r>
      <w:r w:rsidR="00EB1F6F">
        <w:t xml:space="preserve">entre o ONT e </w:t>
      </w:r>
      <w:r>
        <w:t>o OLT (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>)</w:t>
      </w:r>
      <w:r w:rsidR="00127C99" w:rsidRPr="00975178">
        <w:rPr>
          <w:rStyle w:val="SoluoChar"/>
        </w:rPr>
        <w:t xml:space="preserve"> </w:t>
      </w:r>
      <w:r w:rsidR="00127C99">
        <w:rPr>
          <w:rStyle w:val="SoluoChar"/>
        </w:rPr>
        <w:t>F</w:t>
      </w:r>
    </w:p>
    <w:p w14:paraId="0FA49FF9" w14:textId="4533BDCC" w:rsidR="00127C99" w:rsidRPr="006C4206" w:rsidRDefault="00561988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Em ADSL o operador garante um débito </w:t>
      </w:r>
      <w:r w:rsidR="00EB1F6F">
        <w:t xml:space="preserve">efetivo </w:t>
      </w:r>
      <w:r>
        <w:t>de download de 24Mbps</w:t>
      </w:r>
      <w:r w:rsidR="00127C99" w:rsidRPr="00975178">
        <w:rPr>
          <w:rStyle w:val="SoluoChar"/>
        </w:rPr>
        <w:t xml:space="preserve"> </w:t>
      </w:r>
      <w:r w:rsidR="00127C99">
        <w:rPr>
          <w:rStyle w:val="SoluoChar"/>
        </w:rPr>
        <w:t>F</w:t>
      </w:r>
    </w:p>
    <w:p w14:paraId="5252697B" w14:textId="1370114E" w:rsidR="00127C99" w:rsidRDefault="00127C99" w:rsidP="00127C99">
      <w:pPr>
        <w:pStyle w:val="Pergunta"/>
      </w:pPr>
      <w:r w:rsidRPr="00127C99">
        <w:t xml:space="preserve">Considere </w:t>
      </w:r>
      <w:r w:rsidR="00561988">
        <w:t>o modelo TCP/IP e o OSI:</w:t>
      </w:r>
    </w:p>
    <w:p w14:paraId="3EA5874C" w14:textId="7C92BA49" w:rsidR="00127C99" w:rsidRDefault="00EB1F6F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T</w:t>
      </w:r>
      <w:r w:rsidR="001C2F15">
        <w:t xml:space="preserve">odas </w:t>
      </w:r>
      <w:r w:rsidR="0075526C">
        <w:t xml:space="preserve">as camadas </w:t>
      </w:r>
      <w:r>
        <w:t xml:space="preserve">definem </w:t>
      </w:r>
      <w:r w:rsidR="0075526C">
        <w:t>mecanismos de dete</w:t>
      </w:r>
      <w:r w:rsidR="001C2F15">
        <w:t>ç</w:t>
      </w:r>
      <w:r w:rsidR="0075526C">
        <w:t>ão de erros</w:t>
      </w:r>
      <w:r w:rsidR="00127C99">
        <w:t xml:space="preserve"> </w:t>
      </w:r>
      <w:r w:rsidR="00127C99">
        <w:rPr>
          <w:rStyle w:val="SoluoChar"/>
        </w:rPr>
        <w:t>F</w:t>
      </w:r>
    </w:p>
    <w:p w14:paraId="6F4452DC" w14:textId="449D16B2" w:rsidR="00127C99" w:rsidRPr="006C4206" w:rsidRDefault="001C2F15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>A camada de Apresentação é parte integrante do modelo TCP/IP</w:t>
      </w:r>
      <w:r w:rsidR="00127C99" w:rsidRPr="00127C99">
        <w:t xml:space="preserve"> </w:t>
      </w:r>
      <w:r w:rsidR="00127C99">
        <w:rPr>
          <w:rStyle w:val="SoluoChar"/>
        </w:rPr>
        <w:t>F</w:t>
      </w:r>
    </w:p>
    <w:p w14:paraId="2B2BC379" w14:textId="69542120" w:rsidR="00127C99" w:rsidRPr="006C4206" w:rsidRDefault="001C2F15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Os segmentos são as </w:t>
      </w:r>
      <w:r w:rsidR="00EB1F6F">
        <w:t>unidades de informação transmitidas pela</w:t>
      </w:r>
      <w:r>
        <w:t xml:space="preserve"> camada de Transporte</w:t>
      </w:r>
      <w:r w:rsidR="00127C99"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48F6D50B" w14:textId="28FE6E11" w:rsidR="00127C99" w:rsidRPr="006C4206" w:rsidRDefault="00974B8C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A camada de Data Link encapsula </w:t>
      </w:r>
      <w:r w:rsidR="00EB1F6F">
        <w:t xml:space="preserve">os </w:t>
      </w:r>
      <w:proofErr w:type="spellStart"/>
      <w:r w:rsidR="00EB1F6F">
        <w:t>datagramas</w:t>
      </w:r>
      <w:proofErr w:type="spellEnd"/>
      <w:r>
        <w:t xml:space="preserve"> da camada de Network</w:t>
      </w:r>
      <w:r w:rsidR="00AC56CE">
        <w:rPr>
          <w:rStyle w:val="SoluoChar"/>
        </w:rPr>
        <w:t xml:space="preserve"> V</w:t>
      </w:r>
    </w:p>
    <w:p w14:paraId="5AA8BE6C" w14:textId="77777777" w:rsidR="008125B7" w:rsidRDefault="008125B7" w:rsidP="008125B7">
      <w:pPr>
        <w:pStyle w:val="Pergunta"/>
      </w:pPr>
      <w:r w:rsidRPr="00127C99">
        <w:t>Considere as seguintes afirmações:</w:t>
      </w:r>
    </w:p>
    <w:p w14:paraId="169E1F1C" w14:textId="2CFFB7CA" w:rsidR="008125B7" w:rsidRDefault="008125B7" w:rsidP="008125B7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Em </w:t>
      </w:r>
      <w:proofErr w:type="spellStart"/>
      <w:r w:rsidRPr="006C2F6D">
        <w:rPr>
          <w:i/>
        </w:rPr>
        <w:t>circuit</w:t>
      </w:r>
      <w:proofErr w:type="spellEnd"/>
      <w:r w:rsidRPr="006C2F6D">
        <w:rPr>
          <w:i/>
        </w:rPr>
        <w:t xml:space="preserve"> </w:t>
      </w:r>
      <w:proofErr w:type="spellStart"/>
      <w:r w:rsidRPr="006C2F6D">
        <w:rPr>
          <w:i/>
        </w:rPr>
        <w:t>switching</w:t>
      </w:r>
      <w:proofErr w:type="spellEnd"/>
      <w:r>
        <w:t xml:space="preserve"> existe </w:t>
      </w:r>
      <w:r w:rsidR="00EB1F6F">
        <w:t xml:space="preserve">o </w:t>
      </w:r>
      <w:r>
        <w:t>estabelecimento de ligação para reservar os recursos necessários</w:t>
      </w:r>
      <w:r>
        <w:rPr>
          <w:rStyle w:val="SoluoChar"/>
        </w:rPr>
        <w:t xml:space="preserve"> V</w:t>
      </w:r>
    </w:p>
    <w:p w14:paraId="2CD02BAA" w14:textId="31912B25" w:rsidR="00381BD7" w:rsidRPr="006C4206" w:rsidRDefault="00381BD7" w:rsidP="00381BD7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Os </w:t>
      </w:r>
      <w:r w:rsidRPr="003B5344">
        <w:rPr>
          <w:i/>
        </w:rPr>
        <w:t>routers</w:t>
      </w:r>
      <w:r>
        <w:t xml:space="preserve"> consultam uma tabela de encaminhamento (</w:t>
      </w:r>
      <w:proofErr w:type="spellStart"/>
      <w:r w:rsidRPr="00381BD7">
        <w:rPr>
          <w:i/>
        </w:rPr>
        <w:t>forwarding</w:t>
      </w:r>
      <w:proofErr w:type="spellEnd"/>
      <w:r w:rsidRPr="00381BD7">
        <w:rPr>
          <w:i/>
        </w:rPr>
        <w:t xml:space="preserve"> </w:t>
      </w:r>
      <w:proofErr w:type="spellStart"/>
      <w:r w:rsidRPr="00381BD7">
        <w:rPr>
          <w:i/>
        </w:rPr>
        <w:t>table</w:t>
      </w:r>
      <w:proofErr w:type="spellEnd"/>
      <w:r>
        <w:t xml:space="preserve">) para saberem por que interface devem encaminhar os pacotes </w:t>
      </w:r>
      <w:r>
        <w:rPr>
          <w:rStyle w:val="SoluoChar"/>
        </w:rPr>
        <w:t>V</w:t>
      </w:r>
    </w:p>
    <w:p w14:paraId="4B1C41E6" w14:textId="44E3AF0F" w:rsidR="008125B7" w:rsidRPr="006C4206" w:rsidRDefault="00ED53DF" w:rsidP="00ED53DF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O </w:t>
      </w:r>
      <w:proofErr w:type="spellStart"/>
      <w:r w:rsidRPr="00AD6D55">
        <w:rPr>
          <w:i/>
        </w:rPr>
        <w:t>delay</w:t>
      </w:r>
      <w:proofErr w:type="spellEnd"/>
      <w:r>
        <w:t xml:space="preserve"> de propagação depende da quantidade de pacotes a circular no meio</w:t>
      </w:r>
      <w:r w:rsidR="008125B7" w:rsidRPr="00127C99">
        <w:t xml:space="preserve"> </w:t>
      </w:r>
      <w:r w:rsidR="008125B7">
        <w:rPr>
          <w:rStyle w:val="SoluoChar"/>
        </w:rPr>
        <w:t>F</w:t>
      </w:r>
    </w:p>
    <w:p w14:paraId="557E6A5D" w14:textId="03888F8B" w:rsidR="008125B7" w:rsidRPr="006C4206" w:rsidRDefault="00ED53DF" w:rsidP="008125B7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ED53DF">
        <w:t>Um protocolo define a ordem e formato das mensagens enviadas e ações a realizar na sua receção</w:t>
      </w:r>
      <w:r w:rsidR="008125B7" w:rsidRPr="00ED53DF">
        <w:rPr>
          <w:vanish/>
        </w:rPr>
        <w:t xml:space="preserve"> </w:t>
      </w:r>
      <w:r>
        <w:rPr>
          <w:rStyle w:val="SoluoChar"/>
        </w:rPr>
        <w:t>V</w:t>
      </w:r>
    </w:p>
    <w:p w14:paraId="0B8B9EB3" w14:textId="3D0A93F6" w:rsidR="00AC56CE" w:rsidRDefault="00AC56CE" w:rsidP="00AC56CE">
      <w:pPr>
        <w:pStyle w:val="Pergunta"/>
      </w:pPr>
      <w:r w:rsidRPr="00127C99">
        <w:t>As redes de comunicações são baseadas numa arquitetura em camadas, indique:</w:t>
      </w:r>
    </w:p>
    <w:p w14:paraId="0653DE7F" w14:textId="16E92488" w:rsidR="00AC56CE" w:rsidRDefault="000863D4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Cada camada acrescenta um cabeçalho aos dados enviados da camada </w:t>
      </w:r>
      <w:r w:rsidR="00A15B06">
        <w:t>acima</w:t>
      </w:r>
      <w:r w:rsidR="00AC56CE">
        <w:rPr>
          <w:rStyle w:val="SoluoChar"/>
        </w:rPr>
        <w:t xml:space="preserve"> V</w:t>
      </w:r>
    </w:p>
    <w:p w14:paraId="5A8B5AB8" w14:textId="3974A025" w:rsidR="00AC56CE" w:rsidRPr="006C4206" w:rsidRDefault="000863D4" w:rsidP="00AC56CE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O modelo OSI é composto por mais </w:t>
      </w:r>
      <w:r w:rsidR="00A15B06">
        <w:t>três</w:t>
      </w:r>
      <w:r>
        <w:t xml:space="preserve"> camadas que o modelo TCP/IP</w:t>
      </w:r>
      <w:r w:rsidR="00AC56CE" w:rsidRPr="00127C99">
        <w:t xml:space="preserve"> </w:t>
      </w:r>
      <w:r w:rsidR="00A15B06">
        <w:rPr>
          <w:rStyle w:val="SoluoChar"/>
        </w:rPr>
        <w:t>F</w:t>
      </w:r>
    </w:p>
    <w:p w14:paraId="2F24219B" w14:textId="2DC423B6" w:rsidR="00AC56CE" w:rsidRPr="006C4206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127C99">
        <w:t xml:space="preserve">A </w:t>
      </w:r>
      <w:r w:rsidR="000863D4">
        <w:t xml:space="preserve">camada de transporte utiliza a multiplexagem para permitir a comunicação entre múltiplos processos no mesmo </w:t>
      </w:r>
      <w:proofErr w:type="spellStart"/>
      <w:r w:rsidR="000863D4" w:rsidRPr="003B5344">
        <w:rPr>
          <w:i/>
        </w:rPr>
        <w:t>host</w:t>
      </w:r>
      <w:proofErr w:type="spellEnd"/>
      <w:r w:rsidR="000863D4">
        <w:t xml:space="preserve"> </w:t>
      </w:r>
      <w:r w:rsidR="000863D4">
        <w:rPr>
          <w:rStyle w:val="SoluoChar"/>
        </w:rPr>
        <w:t>V</w:t>
      </w:r>
    </w:p>
    <w:p w14:paraId="182A0C35" w14:textId="6DBFABD6" w:rsidR="00AC56CE" w:rsidRPr="006C4206" w:rsidRDefault="000863D4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O</w:t>
      </w:r>
      <w:r w:rsidR="00AC56CE" w:rsidRPr="00127C99">
        <w:t xml:space="preserve">s </w:t>
      </w:r>
      <w:r w:rsidRPr="003B5344">
        <w:rPr>
          <w:i/>
        </w:rPr>
        <w:t>routers</w:t>
      </w:r>
      <w:r>
        <w:t xml:space="preserve"> </w:t>
      </w:r>
      <w:r w:rsidR="00A15B06">
        <w:t xml:space="preserve">implementam as camadas </w:t>
      </w:r>
      <w:proofErr w:type="spellStart"/>
      <w:r w:rsidR="00A15B06" w:rsidRPr="003B5344">
        <w:rPr>
          <w:i/>
        </w:rPr>
        <w:t>physical</w:t>
      </w:r>
      <w:proofErr w:type="spellEnd"/>
      <w:r w:rsidR="00A15B06" w:rsidRPr="00EB1F6F">
        <w:t xml:space="preserve"> e </w:t>
      </w:r>
      <w:r w:rsidR="00A15B06" w:rsidRPr="003B5344">
        <w:rPr>
          <w:i/>
        </w:rPr>
        <w:t>data link</w:t>
      </w:r>
      <w:r w:rsidR="00AC56CE">
        <w:rPr>
          <w:rStyle w:val="SoluoChar"/>
        </w:rPr>
        <w:t xml:space="preserve"> F</w:t>
      </w:r>
    </w:p>
    <w:p w14:paraId="5C500047" w14:textId="47F1C411" w:rsidR="00A92AA2" w:rsidRDefault="00A92AA2" w:rsidP="00A92AA2">
      <w:pPr>
        <w:pStyle w:val="Pergunta"/>
      </w:pPr>
      <w:r w:rsidRPr="00127C99">
        <w:t>Considerando o protocolo HTTP:</w:t>
      </w:r>
    </w:p>
    <w:p w14:paraId="04278C66" w14:textId="3C96DC79" w:rsidR="00A92AA2" w:rsidRDefault="0082449C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O protocolo HTTP é do tipo </w:t>
      </w:r>
      <w:proofErr w:type="spellStart"/>
      <w:r w:rsidRPr="0082449C">
        <w:rPr>
          <w:i/>
        </w:rPr>
        <w:t>statefull</w:t>
      </w:r>
      <w:proofErr w:type="spellEnd"/>
      <w:r w:rsidR="00A92AA2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7C41C80B" w14:textId="4E9F90D8" w:rsidR="00A92AA2" w:rsidRPr="00097582" w:rsidRDefault="00097582" w:rsidP="00A92AA2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097582">
        <w:t xml:space="preserve">Numa resposta o </w:t>
      </w:r>
      <w:proofErr w:type="spellStart"/>
      <w:r w:rsidRPr="003B5344">
        <w:rPr>
          <w:i/>
        </w:rPr>
        <w:t>header</w:t>
      </w:r>
      <w:proofErr w:type="spellEnd"/>
      <w:r w:rsidRPr="00097582">
        <w:t xml:space="preserve"> “</w:t>
      </w:r>
      <w:proofErr w:type="spellStart"/>
      <w:r w:rsidRPr="00097582">
        <w:t>Last-Modified</w:t>
      </w:r>
      <w:proofErr w:type="spellEnd"/>
      <w:r w:rsidRPr="00097582">
        <w:t xml:space="preserve">” indica a data </w:t>
      </w:r>
      <w:r>
        <w:t>e hora de quando o objeto foi modificado</w:t>
      </w:r>
      <w:r w:rsidR="00A92AA2" w:rsidRPr="00097582">
        <w:t xml:space="preserve"> </w:t>
      </w:r>
      <w:r w:rsidR="00EB1F6F">
        <w:rPr>
          <w:rStyle w:val="SoluoChar"/>
        </w:rPr>
        <w:t>V</w:t>
      </w:r>
    </w:p>
    <w:p w14:paraId="02A44789" w14:textId="5A8485D5" w:rsidR="00A92AA2" w:rsidRPr="006C4206" w:rsidRDefault="00B154AE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Numa ligação não persistente</w:t>
      </w:r>
      <w:r w:rsidR="00EB1F6F">
        <w:t>,</w:t>
      </w:r>
      <w:r>
        <w:t xml:space="preserve"> são transferidos todos os objetos de uma página sobre uma única ligação TCP</w:t>
      </w:r>
      <w:r w:rsidR="00A92AA2" w:rsidRPr="00127C99">
        <w:t xml:space="preserve"> </w:t>
      </w:r>
      <w:r>
        <w:rPr>
          <w:rStyle w:val="SoluoChar"/>
        </w:rPr>
        <w:t>F</w:t>
      </w:r>
    </w:p>
    <w:p w14:paraId="7358F7DB" w14:textId="45884674" w:rsidR="00A92AA2" w:rsidRPr="006C4206" w:rsidRDefault="00B154AE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Para al</w:t>
      </w:r>
      <w:r w:rsidR="00EB1F6F">
        <w:t>é</w:t>
      </w:r>
      <w:r>
        <w:t xml:space="preserve">m do comando PUT também o </w:t>
      </w:r>
      <w:r w:rsidR="00EB1F6F">
        <w:t xml:space="preserve">NEW </w:t>
      </w:r>
      <w:r>
        <w:t>pode ser utilizado para enviar dados para o servidor</w:t>
      </w:r>
      <w:r w:rsidR="00A92AA2">
        <w:rPr>
          <w:rStyle w:val="SoluoChar"/>
        </w:rPr>
        <w:t xml:space="preserve"> </w:t>
      </w:r>
      <w:r w:rsidR="00EB1F6F">
        <w:rPr>
          <w:rStyle w:val="SoluoChar"/>
        </w:rPr>
        <w:t>F</w:t>
      </w:r>
    </w:p>
    <w:p w14:paraId="50FDA37E" w14:textId="18039D05" w:rsidR="005E6540" w:rsidRDefault="005E6540" w:rsidP="005E6540">
      <w:pPr>
        <w:pStyle w:val="Pergunta"/>
      </w:pPr>
      <w:r>
        <w:t xml:space="preserve">Acerca do </w:t>
      </w:r>
      <w:r w:rsidR="00EB1F6F">
        <w:t>correio eletrónico</w:t>
      </w:r>
      <w:r>
        <w:t>, indique</w:t>
      </w:r>
      <w:r w:rsidRPr="00127C99">
        <w:t>:</w:t>
      </w:r>
    </w:p>
    <w:p w14:paraId="2D760831" w14:textId="4F7FA2C0" w:rsidR="005E6540" w:rsidRDefault="005E6540" w:rsidP="005E654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O SMTP é utilizado para enviar as mensagens do servidor de origem para o servidor de destino </w:t>
      </w:r>
      <w:r w:rsidR="000076D5">
        <w:rPr>
          <w:rStyle w:val="SoluoChar"/>
        </w:rPr>
        <w:t>V</w:t>
      </w:r>
    </w:p>
    <w:p w14:paraId="24251D77" w14:textId="08287905" w:rsidR="005E6540" w:rsidRPr="006C4206" w:rsidRDefault="005D0562" w:rsidP="005E6540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>Para além dos servidores de origem e destino, uma mensagem de SMTP pode passar por servido</w:t>
      </w:r>
      <w:r w:rsidR="0045104A">
        <w:t>r</w:t>
      </w:r>
      <w:r>
        <w:t>es de SMTP de outros domínio</w:t>
      </w:r>
      <w:r w:rsidR="0045104A">
        <w:t>s</w:t>
      </w:r>
      <w:r>
        <w:t xml:space="preserve"> </w:t>
      </w:r>
      <w:r w:rsidR="005E6540">
        <w:rPr>
          <w:rStyle w:val="SoluoChar"/>
        </w:rPr>
        <w:t>F</w:t>
      </w:r>
    </w:p>
    <w:p w14:paraId="3EE813A8" w14:textId="5DAB8A3A" w:rsidR="005E6540" w:rsidRPr="006C4206" w:rsidRDefault="0045104A" w:rsidP="005E654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É utilizado o porto 25 </w:t>
      </w:r>
      <w:r w:rsidR="00EB1F6F">
        <w:t xml:space="preserve">do </w:t>
      </w:r>
      <w:r>
        <w:t xml:space="preserve">UDP na troca de mensagem de SMTP </w:t>
      </w:r>
      <w:r>
        <w:rPr>
          <w:rStyle w:val="SoluoChar"/>
        </w:rPr>
        <w:t>F</w:t>
      </w:r>
    </w:p>
    <w:p w14:paraId="6846DB10" w14:textId="4E5A726C" w:rsidR="005E6540" w:rsidRPr="006C4206" w:rsidRDefault="00AA2CB3" w:rsidP="005E654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Nos comandos, respostas e mensagens só podem ser utilizados ASCII a </w:t>
      </w:r>
      <w:r w:rsidR="00EB1F6F">
        <w:t xml:space="preserve">16 </w:t>
      </w:r>
      <w:r>
        <w:t xml:space="preserve">bits </w:t>
      </w:r>
      <w:r w:rsidR="00EB1F6F">
        <w:rPr>
          <w:rStyle w:val="SoluoChar"/>
        </w:rPr>
        <w:t>F</w:t>
      </w:r>
    </w:p>
    <w:p w14:paraId="572B0D60" w14:textId="54C2FCAD" w:rsidR="00480D73" w:rsidRDefault="00F76428" w:rsidP="0083158A">
      <w:pPr>
        <w:pStyle w:val="Pergunta"/>
        <w:numPr>
          <w:ilvl w:val="0"/>
          <w:numId w:val="0"/>
        </w:numPr>
      </w:pPr>
      <w:r>
        <w:t xml:space="preserve">Considere o seguinte </w:t>
      </w:r>
      <w:r w:rsidRPr="00197B5E">
        <w:t>output</w:t>
      </w:r>
      <w:r>
        <w:t xml:space="preserve"> do comando </w:t>
      </w:r>
      <w:proofErr w:type="spellStart"/>
      <w:r w:rsidRPr="00197B5E">
        <w:t>nslookup</w:t>
      </w:r>
      <w:proofErr w:type="spellEnd"/>
      <w:r w:rsidR="00480D73" w:rsidRPr="00127C99">
        <w:t>:</w:t>
      </w:r>
    </w:p>
    <w:p w14:paraId="10DD01C8" w14:textId="77777777" w:rsidR="00F76428" w:rsidRPr="00F76428" w:rsidRDefault="00F76428" w:rsidP="00197B5E">
      <w:pPr>
        <w:pStyle w:val="Pergunta"/>
        <w:sectPr w:rsidR="00F76428" w:rsidRPr="00F76428" w:rsidSect="00E06188">
          <w:headerReference w:type="default" r:id="rId8"/>
          <w:pgSz w:w="11906" w:h="16838"/>
          <w:pgMar w:top="425" w:right="567" w:bottom="425" w:left="567" w:header="283" w:footer="737" w:gutter="0"/>
          <w:cols w:space="708"/>
          <w:docGrid w:linePitch="360"/>
        </w:sectPr>
      </w:pPr>
    </w:p>
    <w:p w14:paraId="05A7FE84" w14:textId="0AD10C99" w:rsidR="002579E9" w:rsidRPr="003B5344" w:rsidRDefault="002579E9">
      <w:pPr>
        <w:pStyle w:val="Cdigo"/>
        <w:rPr>
          <w:lang w:val="en-US"/>
        </w:rPr>
      </w:pPr>
      <w:r w:rsidRPr="003B5344">
        <w:rPr>
          <w:lang w:val="en-US"/>
        </w:rPr>
        <w:t>Server:</w:t>
      </w:r>
      <w:r w:rsidRPr="003B5344">
        <w:rPr>
          <w:lang w:val="en-US"/>
        </w:rPr>
        <w:tab/>
      </w:r>
      <w:r w:rsidRPr="003B5344">
        <w:rPr>
          <w:lang w:val="en-US"/>
        </w:rPr>
        <w:tab/>
        <w:t>192.168.1.254</w:t>
      </w:r>
    </w:p>
    <w:p w14:paraId="50DF3E83" w14:textId="54DEB9B5" w:rsidR="00F76428" w:rsidRPr="003B5344" w:rsidRDefault="002579E9">
      <w:pPr>
        <w:pStyle w:val="Cdigo"/>
        <w:rPr>
          <w:lang w:val="en-US"/>
        </w:rPr>
      </w:pPr>
      <w:r w:rsidRPr="003B5344">
        <w:rPr>
          <w:lang w:val="en-US"/>
        </w:rPr>
        <w:t>Address:</w:t>
      </w:r>
      <w:r w:rsidRPr="003B5344">
        <w:rPr>
          <w:lang w:val="en-US"/>
        </w:rPr>
        <w:tab/>
        <w:t>192.168.1.254#53</w:t>
      </w:r>
    </w:p>
    <w:p w14:paraId="7F872EAA" w14:textId="77777777" w:rsidR="00F76428" w:rsidRPr="003B5344" w:rsidRDefault="00F76428">
      <w:pPr>
        <w:pStyle w:val="Cdigo"/>
        <w:rPr>
          <w:lang w:val="en-US"/>
        </w:rPr>
      </w:pPr>
    </w:p>
    <w:p w14:paraId="1B0651F3" w14:textId="77777777" w:rsidR="002579E9" w:rsidRPr="003B5344" w:rsidRDefault="002579E9">
      <w:pPr>
        <w:pStyle w:val="Cdigo"/>
        <w:rPr>
          <w:lang w:val="en-US"/>
        </w:rPr>
      </w:pPr>
      <w:r w:rsidRPr="003B5344">
        <w:rPr>
          <w:lang w:val="en-US"/>
        </w:rPr>
        <w:t>Non-authoritative answer:</w:t>
      </w:r>
    </w:p>
    <w:p w14:paraId="0A57EEC5" w14:textId="00162EC4" w:rsidR="00F76428" w:rsidRPr="003B5344" w:rsidRDefault="002579E9">
      <w:pPr>
        <w:pStyle w:val="Cdigo"/>
        <w:rPr>
          <w:lang w:val="en-US"/>
        </w:rPr>
      </w:pPr>
      <w:r w:rsidRPr="003B5344">
        <w:rPr>
          <w:lang w:val="en-US"/>
        </w:rPr>
        <w:t>isel.pt</w:t>
      </w:r>
      <w:r w:rsidRPr="003B5344">
        <w:rPr>
          <w:lang w:val="en-US"/>
        </w:rPr>
        <w:tab/>
        <w:t>mail exchanger = 10 isel-pt.mail.eo.outlook.com.</w:t>
      </w:r>
    </w:p>
    <w:p w14:paraId="5C416C25" w14:textId="73F56E54" w:rsidR="00F76428" w:rsidRDefault="00F76428" w:rsidP="002579E9">
      <w:pPr>
        <w:pStyle w:val="Cdigo"/>
        <w:rPr>
          <w:lang w:val="en-GB"/>
        </w:rPr>
      </w:pPr>
    </w:p>
    <w:p w14:paraId="1A024CE1" w14:textId="6A6FC0B9" w:rsidR="002579E9" w:rsidRPr="002579E9" w:rsidRDefault="002579E9" w:rsidP="002579E9">
      <w:pPr>
        <w:pStyle w:val="Cdigo"/>
        <w:rPr>
          <w:lang w:val="en-GB"/>
        </w:rPr>
      </w:pPr>
      <w:r w:rsidRPr="002579E9">
        <w:rPr>
          <w:lang w:val="en-GB"/>
        </w:rPr>
        <w:t>Authoritative answers can be found from:</w:t>
      </w:r>
    </w:p>
    <w:p w14:paraId="654C0F3B" w14:textId="77777777" w:rsidR="002579E9" w:rsidRPr="002579E9" w:rsidRDefault="002579E9" w:rsidP="002579E9">
      <w:pPr>
        <w:pStyle w:val="Cdigo"/>
        <w:rPr>
          <w:lang w:val="en-GB"/>
        </w:rPr>
      </w:pPr>
      <w:r w:rsidRPr="002579E9">
        <w:rPr>
          <w:lang w:val="en-GB"/>
        </w:rPr>
        <w:t>isel.pt</w:t>
      </w:r>
      <w:r w:rsidRPr="002579E9">
        <w:rPr>
          <w:lang w:val="en-GB"/>
        </w:rPr>
        <w:tab/>
        <w:t>nameserver = ns2pa.net.ipl.pt.</w:t>
      </w:r>
    </w:p>
    <w:p w14:paraId="31F12CD1" w14:textId="77777777" w:rsidR="002579E9" w:rsidRPr="002579E9" w:rsidRDefault="002579E9" w:rsidP="002579E9">
      <w:pPr>
        <w:pStyle w:val="Cdigo"/>
        <w:rPr>
          <w:lang w:val="en-GB"/>
        </w:rPr>
      </w:pPr>
      <w:r w:rsidRPr="002579E9">
        <w:rPr>
          <w:lang w:val="en-GB"/>
        </w:rPr>
        <w:t>isel.pt</w:t>
      </w:r>
      <w:r w:rsidRPr="002579E9">
        <w:rPr>
          <w:lang w:val="en-GB"/>
        </w:rPr>
        <w:tab/>
        <w:t>nameserver = ns1pi.net.ipl.pt.</w:t>
      </w:r>
    </w:p>
    <w:p w14:paraId="0C51145D" w14:textId="77777777" w:rsidR="002579E9" w:rsidRPr="002579E9" w:rsidRDefault="002579E9" w:rsidP="002579E9">
      <w:pPr>
        <w:pStyle w:val="Cdigo"/>
        <w:rPr>
          <w:lang w:val="en-GB"/>
        </w:rPr>
      </w:pPr>
      <w:r w:rsidRPr="002579E9">
        <w:rPr>
          <w:lang w:val="en-GB"/>
        </w:rPr>
        <w:t>isel.pt</w:t>
      </w:r>
      <w:r w:rsidRPr="002579E9">
        <w:rPr>
          <w:lang w:val="en-GB"/>
        </w:rPr>
        <w:tab/>
        <w:t>nameserver = ns1pa.net.ipl.pt.</w:t>
      </w:r>
    </w:p>
    <w:p w14:paraId="6162C487" w14:textId="168C74A8" w:rsidR="002579E9" w:rsidRPr="002579E9" w:rsidRDefault="002579E9" w:rsidP="002579E9">
      <w:pPr>
        <w:pStyle w:val="Cdigo"/>
        <w:rPr>
          <w:lang w:val="en-GB"/>
        </w:rPr>
      </w:pPr>
      <w:r w:rsidRPr="002579E9">
        <w:rPr>
          <w:lang w:val="en-GB"/>
        </w:rPr>
        <w:t>isel.pt</w:t>
      </w:r>
      <w:r w:rsidRPr="002579E9">
        <w:rPr>
          <w:lang w:val="en-GB"/>
        </w:rPr>
        <w:tab/>
        <w:t>nameserver = ns2pi.net.ipl.pt.</w:t>
      </w:r>
    </w:p>
    <w:p w14:paraId="76B05FC3" w14:textId="77777777" w:rsidR="00F76428" w:rsidRPr="002272AF" w:rsidRDefault="00F76428" w:rsidP="00480D73">
      <w:pPr>
        <w:pStyle w:val="Pergunta"/>
        <w:rPr>
          <w:lang w:val="en-US"/>
        </w:rPr>
        <w:sectPr w:rsidR="00F76428" w:rsidRPr="002272AF" w:rsidSect="00F76428">
          <w:type w:val="continuous"/>
          <w:pgSz w:w="11906" w:h="16838"/>
          <w:pgMar w:top="425" w:right="567" w:bottom="425" w:left="567" w:header="283" w:footer="737" w:gutter="0"/>
          <w:cols w:num="2" w:space="282"/>
          <w:docGrid w:linePitch="360"/>
        </w:sectPr>
      </w:pPr>
    </w:p>
    <w:p w14:paraId="5417C52A" w14:textId="51F087FB" w:rsidR="00E11BA6" w:rsidRDefault="00F76428" w:rsidP="008A7752">
      <w:pPr>
        <w:pStyle w:val="Pergunta"/>
      </w:pPr>
      <w:r>
        <w:t xml:space="preserve">Indique qual o endereço IP do servidor local de DNS: </w:t>
      </w:r>
      <w:r w:rsidR="00E11BA6">
        <w:rPr>
          <w:rStyle w:val="SoluoChar"/>
          <w:vanish w:val="0"/>
          <w:color w:val="auto"/>
        </w:rPr>
        <w:t>____________________________________________________________________</w:t>
      </w:r>
      <w:r w:rsidR="00E11BA6">
        <w:rPr>
          <w:rStyle w:val="SoluoChar"/>
        </w:rPr>
        <w:t>191.168.1.254</w:t>
      </w:r>
    </w:p>
    <w:p w14:paraId="49778CAA" w14:textId="28FA6969" w:rsidR="00F76428" w:rsidRDefault="00F76428" w:rsidP="00480D73">
      <w:pPr>
        <w:pStyle w:val="Pergunta"/>
      </w:pPr>
      <w:r>
        <w:t xml:space="preserve">Qual o tipo de pedido que originou este </w:t>
      </w:r>
      <w:r w:rsidRPr="00197B5E">
        <w:rPr>
          <w:i/>
        </w:rPr>
        <w:t>output</w:t>
      </w:r>
      <w:r>
        <w:t xml:space="preserve">: </w:t>
      </w:r>
      <w:r w:rsidR="00E11BA6">
        <w:rPr>
          <w:rStyle w:val="SoluoChar"/>
          <w:vanish w:val="0"/>
          <w:color w:val="auto"/>
        </w:rPr>
        <w:t>__________________________________________________________________________</w:t>
      </w:r>
      <w:r w:rsidR="00E11BA6">
        <w:rPr>
          <w:rStyle w:val="SoluoChar"/>
        </w:rPr>
        <w:t>Type=MX</w:t>
      </w:r>
    </w:p>
    <w:p w14:paraId="3D4C5D77" w14:textId="3F917A06" w:rsidR="00E11BA6" w:rsidRDefault="00197B5E" w:rsidP="00480D73">
      <w:pPr>
        <w:pStyle w:val="Pergunta"/>
      </w:pPr>
      <w:r>
        <w:t>Indique o estado do bit “</w:t>
      </w:r>
      <w:proofErr w:type="spellStart"/>
      <w:r>
        <w:t>Authoritative</w:t>
      </w:r>
      <w:proofErr w:type="spellEnd"/>
      <w:r>
        <w:t>” e justifique:</w:t>
      </w:r>
      <w:r w:rsidR="005C2FDE">
        <w:t xml:space="preserve"> _____________________________________________________________________</w:t>
      </w:r>
    </w:p>
    <w:p w14:paraId="4A533CE7" w14:textId="087A2D06" w:rsidR="00197B5E" w:rsidRDefault="00197B5E" w:rsidP="00197B5E">
      <w:pPr>
        <w:pStyle w:val="RespostaDesenvolvimento"/>
        <w:rPr>
          <w:rFonts w:cs="Arial"/>
          <w:color w:val="FF0000"/>
          <w:sz w:val="20"/>
          <w:szCs w:val="20"/>
          <w:lang w:eastAsia="pt-PT"/>
        </w:rPr>
      </w:pPr>
      <w:r>
        <w:rPr>
          <w:rFonts w:cs="Arial"/>
          <w:vanish/>
          <w:color w:val="FF0000"/>
          <w:sz w:val="20"/>
          <w:szCs w:val="20"/>
          <w:lang w:eastAsia="pt-PT"/>
        </w:rPr>
        <w:t xml:space="preserve">O bit está a zero, só poderia vir a 1 se </w:t>
      </w:r>
      <w:r w:rsidR="005E6540">
        <w:rPr>
          <w:rFonts w:cs="Arial"/>
          <w:vanish/>
          <w:color w:val="FF0000"/>
          <w:sz w:val="20"/>
          <w:szCs w:val="20"/>
          <w:lang w:eastAsia="pt-PT"/>
        </w:rPr>
        <w:t xml:space="preserve">a resposta </w:t>
      </w:r>
      <w:r>
        <w:rPr>
          <w:rFonts w:cs="Arial"/>
          <w:vanish/>
          <w:color w:val="FF0000"/>
          <w:sz w:val="20"/>
          <w:szCs w:val="20"/>
          <w:lang w:eastAsia="pt-PT"/>
        </w:rPr>
        <w:t>viesse de um dos quatro servidores que aparecem no final do output</w:t>
      </w:r>
    </w:p>
    <w:p w14:paraId="521DEDC9" w14:textId="77777777" w:rsidR="005C2FDE" w:rsidRDefault="005C2FDE" w:rsidP="00197B5E">
      <w:pPr>
        <w:pStyle w:val="RespostaDesenvolvimento"/>
        <w:rPr>
          <w:rFonts w:cs="Arial"/>
          <w:vanish/>
          <w:color w:val="FF0000"/>
          <w:sz w:val="20"/>
          <w:szCs w:val="20"/>
          <w:lang w:eastAsia="pt-PT"/>
        </w:rPr>
      </w:pPr>
    </w:p>
    <w:p w14:paraId="06E48EA7" w14:textId="77777777" w:rsidR="00197B5E" w:rsidRPr="005C2FDE" w:rsidRDefault="00197B5E" w:rsidP="005C2FDE">
      <w:pPr>
        <w:pStyle w:val="RespostaDesenvolvimento"/>
      </w:pPr>
    </w:p>
    <w:p w14:paraId="002D6B90" w14:textId="77777777" w:rsidR="004B6DD0" w:rsidRDefault="004B6DD0">
      <w:pPr>
        <w:jc w:val="left"/>
        <w:rPr>
          <w:rFonts w:eastAsia="Times New Roman"/>
        </w:rPr>
      </w:pPr>
      <w:r>
        <w:br w:type="page"/>
      </w:r>
    </w:p>
    <w:p w14:paraId="549EB8E5" w14:textId="19A23DE6" w:rsidR="00FB5474" w:rsidRDefault="00FB5474" w:rsidP="00FB5474">
      <w:pPr>
        <w:pStyle w:val="Pergunta"/>
      </w:pPr>
      <w:r>
        <w:lastRenderedPageBreak/>
        <w:t xml:space="preserve">Acerca de CDN, P2P e </w:t>
      </w:r>
      <w:proofErr w:type="spellStart"/>
      <w:r w:rsidRPr="003B5344">
        <w:rPr>
          <w:i/>
        </w:rPr>
        <w:t>streaming</w:t>
      </w:r>
      <w:proofErr w:type="spellEnd"/>
      <w:r>
        <w:t xml:space="preserve"> de Vídeo</w:t>
      </w:r>
      <w:r w:rsidRPr="00127C99">
        <w:t>:</w:t>
      </w:r>
    </w:p>
    <w:p w14:paraId="68280E31" w14:textId="5014902F" w:rsidR="00FB5474" w:rsidRDefault="00B56EE7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Numa </w:t>
      </w:r>
      <w:r w:rsidR="00E75B58">
        <w:t xml:space="preserve">arquitetura P2P </w:t>
      </w:r>
      <w:r w:rsidR="005C2FDE">
        <w:t xml:space="preserve">podemos dizer que </w:t>
      </w:r>
      <w:r w:rsidR="00E75B58">
        <w:t xml:space="preserve">os </w:t>
      </w:r>
      <w:proofErr w:type="spellStart"/>
      <w:r w:rsidR="00E75B58" w:rsidRPr="005C2FDE">
        <w:rPr>
          <w:i/>
        </w:rPr>
        <w:t>peers</w:t>
      </w:r>
      <w:proofErr w:type="spellEnd"/>
      <w:r w:rsidR="00E75B58">
        <w:t xml:space="preserve"> </w:t>
      </w:r>
      <w:r w:rsidR="005C2FDE">
        <w:t>que disponibilizam mais débito são recompensados na mesma medida</w:t>
      </w:r>
      <w:r w:rsidR="00FB5474">
        <w:rPr>
          <w:rStyle w:val="SoluoChar"/>
        </w:rPr>
        <w:t xml:space="preserve"> </w:t>
      </w:r>
      <w:r w:rsidR="005C2FDE">
        <w:rPr>
          <w:rStyle w:val="SoluoChar"/>
        </w:rPr>
        <w:t>V</w:t>
      </w:r>
    </w:p>
    <w:p w14:paraId="63B5684F" w14:textId="3C3164A6" w:rsidR="00FB5474" w:rsidRPr="006C4206" w:rsidRDefault="004E27EE" w:rsidP="00FB5474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As CDN </w:t>
      </w:r>
      <w:r w:rsidR="004B6DD0">
        <w:t xml:space="preserve">permitem acelerar a distribuição de conteúdo </w:t>
      </w:r>
      <w:r>
        <w:t xml:space="preserve">na </w:t>
      </w:r>
      <w:r w:rsidR="004B6DD0">
        <w:t>Internet</w:t>
      </w:r>
      <w:r w:rsidR="004B6DD0" w:rsidRPr="007730DA">
        <w:t xml:space="preserve"> </w:t>
      </w:r>
      <w:r w:rsidR="00FB5474">
        <w:rPr>
          <w:rStyle w:val="SoluoChar"/>
        </w:rPr>
        <w:t>V</w:t>
      </w:r>
    </w:p>
    <w:p w14:paraId="416F77DD" w14:textId="07F6DD0C" w:rsidR="00FB5474" w:rsidRPr="006C4206" w:rsidRDefault="004E27EE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No </w:t>
      </w:r>
      <w:proofErr w:type="spellStart"/>
      <w:r w:rsidRPr="003B5344">
        <w:rPr>
          <w:i/>
        </w:rPr>
        <w:t>streaming</w:t>
      </w:r>
      <w:proofErr w:type="spellEnd"/>
      <w:r>
        <w:t xml:space="preserve"> de vídeo sobre HTTP (</w:t>
      </w:r>
      <w:r w:rsidR="004B6DD0">
        <w:t>com MPEG-</w:t>
      </w:r>
      <w:r>
        <w:t xml:space="preserve">DASH) tanto o </w:t>
      </w:r>
      <w:r w:rsidR="004B6DD0">
        <w:t>áudio</w:t>
      </w:r>
      <w:r>
        <w:t xml:space="preserve"> como o vídeo podem ser disponibilizados com diferentes débitos binários </w:t>
      </w:r>
      <w:r w:rsidR="004B6DD0">
        <w:rPr>
          <w:rStyle w:val="SoluoChar"/>
        </w:rPr>
        <w:t>V</w:t>
      </w:r>
    </w:p>
    <w:p w14:paraId="6C5638F7" w14:textId="0AB5227A" w:rsidR="00FB5474" w:rsidRPr="00693D90" w:rsidRDefault="00693D90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  <w:rPr>
          <w:rStyle w:val="SoluoChar"/>
          <w:vanish w:val="0"/>
          <w:color w:val="auto"/>
          <w:szCs w:val="32"/>
        </w:rPr>
      </w:pPr>
      <w:r>
        <w:t xml:space="preserve">O mecanismo para descobrir a </w:t>
      </w:r>
      <w:r w:rsidR="004B6DD0">
        <w:t xml:space="preserve">réplica da </w:t>
      </w:r>
      <w:r w:rsidR="004E27EE">
        <w:t xml:space="preserve">CDN mais </w:t>
      </w:r>
      <w:r w:rsidR="004B6DD0">
        <w:t xml:space="preserve">próxima </w:t>
      </w:r>
      <w:r w:rsidR="004E27EE">
        <w:t xml:space="preserve">do cliente </w:t>
      </w:r>
      <w:r w:rsidR="004B6DD0">
        <w:t xml:space="preserve">pode </w:t>
      </w:r>
      <w:r>
        <w:t>envolve</w:t>
      </w:r>
      <w:r w:rsidR="004B6DD0">
        <w:t>r</w:t>
      </w:r>
      <w:r>
        <w:t xml:space="preserve"> o protocolo de DNS</w:t>
      </w:r>
      <w:r w:rsidR="00FB5474">
        <w:rPr>
          <w:rStyle w:val="SoluoChar"/>
        </w:rPr>
        <w:t xml:space="preserve"> F</w:t>
      </w:r>
    </w:p>
    <w:p w14:paraId="28EC6A4A" w14:textId="61F85D96" w:rsidR="00693D90" w:rsidRPr="006C4206" w:rsidRDefault="00693D90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No </w:t>
      </w:r>
      <w:proofErr w:type="spellStart"/>
      <w:r w:rsidRPr="003B5344">
        <w:rPr>
          <w:i/>
        </w:rPr>
        <w:t>streaming</w:t>
      </w:r>
      <w:proofErr w:type="spellEnd"/>
      <w:r>
        <w:t xml:space="preserve"> de vídeo sobre HTTP (</w:t>
      </w:r>
      <w:r w:rsidR="004B6DD0">
        <w:t>MPEG-</w:t>
      </w:r>
      <w:r>
        <w:t>DASH)</w:t>
      </w:r>
      <w:r w:rsidR="004B6DD0">
        <w:t>,</w:t>
      </w:r>
      <w:r>
        <w:t xml:space="preserve"> é o cliente que vai determinando qual a qualidade do vídeo que vai pedindo com base na perceção que tem da congestão da rede</w:t>
      </w:r>
      <w:r w:rsidR="006D0E9B">
        <w:t xml:space="preserve"> </w:t>
      </w:r>
      <w:r>
        <w:t>e</w:t>
      </w:r>
      <w:r w:rsidR="006D0E9B">
        <w:t xml:space="preserve"> dos seus</w:t>
      </w:r>
      <w:r>
        <w:t xml:space="preserve"> recurso</w:t>
      </w:r>
      <w:r w:rsidR="006D0E9B">
        <w:t>s de computação</w:t>
      </w:r>
      <w:r>
        <w:t xml:space="preserve"> </w:t>
      </w:r>
      <w:r w:rsidR="006D0E9B">
        <w:rPr>
          <w:rStyle w:val="SoluoChar"/>
        </w:rPr>
        <w:t>V</w:t>
      </w:r>
    </w:p>
    <w:p w14:paraId="78CBC2CA" w14:textId="5B2590EF" w:rsidR="00C74807" w:rsidRDefault="00C74807" w:rsidP="00127C99">
      <w:pPr>
        <w:pStyle w:val="Pergunta"/>
      </w:pPr>
      <w:r w:rsidRPr="009510C7">
        <w:t>A tabela seguinte apresenta uma</w:t>
      </w:r>
      <w:r w:rsidR="00BB2DFC" w:rsidRPr="009510C7">
        <w:t xml:space="preserve"> ligação para a</w:t>
      </w:r>
      <w:r w:rsidRPr="009510C7">
        <w:t xml:space="preserve">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1129"/>
        <w:gridCol w:w="467"/>
        <w:gridCol w:w="455"/>
        <w:gridCol w:w="418"/>
        <w:gridCol w:w="690"/>
        <w:gridCol w:w="706"/>
        <w:gridCol w:w="868"/>
      </w:tblGrid>
      <w:tr w:rsidR="005C60AF" w:rsidRPr="00FE3CCC" w14:paraId="2269D745" w14:textId="77777777" w:rsidTr="00164F77">
        <w:trPr>
          <w:jc w:val="center"/>
        </w:trPr>
        <w:tc>
          <w:tcPr>
            <w:tcW w:w="0" w:type="auto"/>
            <w:shd w:val="clear" w:color="auto" w:fill="auto"/>
          </w:tcPr>
          <w:p w14:paraId="064FD471" w14:textId="78B68DA0" w:rsidR="005C60AF" w:rsidRPr="00FE3CCC" w:rsidRDefault="008C3DEC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Origem</w:t>
            </w:r>
            <w:proofErr w:type="spellEnd"/>
          </w:p>
        </w:tc>
        <w:tc>
          <w:tcPr>
            <w:tcW w:w="1129" w:type="dxa"/>
            <w:shd w:val="clear" w:color="auto" w:fill="auto"/>
          </w:tcPr>
          <w:p w14:paraId="3F95A148" w14:textId="338DE0A6" w:rsidR="005C60AF" w:rsidRPr="00FE3CCC" w:rsidRDefault="008C3DEC" w:rsidP="00164F77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proofErr w:type="spellStart"/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Destino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A5923C4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78BE0385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SYN</w:t>
            </w:r>
          </w:p>
        </w:tc>
        <w:tc>
          <w:tcPr>
            <w:tcW w:w="0" w:type="auto"/>
            <w:shd w:val="clear" w:color="auto" w:fill="auto"/>
          </w:tcPr>
          <w:p w14:paraId="2C9A060B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FIN</w:t>
            </w:r>
          </w:p>
        </w:tc>
        <w:tc>
          <w:tcPr>
            <w:tcW w:w="0" w:type="auto"/>
            <w:shd w:val="clear" w:color="auto" w:fill="auto"/>
          </w:tcPr>
          <w:p w14:paraId="2BE6B03C" w14:textId="702098A8" w:rsidR="005C60AF" w:rsidRPr="00FE3CCC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SEQ</w:t>
            </w:r>
          </w:p>
        </w:tc>
        <w:tc>
          <w:tcPr>
            <w:tcW w:w="0" w:type="auto"/>
            <w:shd w:val="clear" w:color="auto" w:fill="auto"/>
          </w:tcPr>
          <w:p w14:paraId="4C03B846" w14:textId="3C66E160" w:rsidR="005C60AF" w:rsidRPr="00FE3CCC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45C14466" w14:textId="673990DD" w:rsidR="005C60AF" w:rsidRPr="00FE3CCC" w:rsidRDefault="008C3DEC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Tamanho</w:t>
            </w:r>
            <w:proofErr w:type="spellEnd"/>
          </w:p>
        </w:tc>
      </w:tr>
      <w:tr w:rsidR="005C60AF" w:rsidRPr="00FE3CCC" w14:paraId="33B23B98" w14:textId="77777777" w:rsidTr="00164F77">
        <w:trPr>
          <w:jc w:val="center"/>
        </w:trPr>
        <w:tc>
          <w:tcPr>
            <w:tcW w:w="0" w:type="auto"/>
            <w:shd w:val="clear" w:color="auto" w:fill="auto"/>
          </w:tcPr>
          <w:p w14:paraId="51744037" w14:textId="77777777" w:rsidR="005C60AF" w:rsidRPr="00FE3CCC" w:rsidRDefault="005C60AF" w:rsidP="00164F77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</w:tcPr>
          <w:p w14:paraId="73D06920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</w:tcPr>
          <w:p w14:paraId="1D5DE717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36771793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1D0416A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D6A3F45" w14:textId="4A2707A0" w:rsidR="005C60AF" w:rsidRPr="00FE3CCC" w:rsidRDefault="000B35DB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4</w:t>
            </w:r>
            <w:r w:rsidR="002935B7">
              <w:rPr>
                <w:rFonts w:eastAsia="Times New Roman" w:cs="Arial"/>
                <w:sz w:val="18"/>
                <w:szCs w:val="20"/>
                <w:lang w:val="en-US" w:eastAsia="pt-PT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00A2A02" w14:textId="77777777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0FA76F3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17B6C2B0" w14:textId="77777777" w:rsidTr="00164F77">
        <w:trPr>
          <w:jc w:val="center"/>
        </w:trPr>
        <w:tc>
          <w:tcPr>
            <w:tcW w:w="0" w:type="auto"/>
            <w:shd w:val="clear" w:color="auto" w:fill="auto"/>
          </w:tcPr>
          <w:p w14:paraId="57A4FE99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</w:tcPr>
          <w:p w14:paraId="6FC81F40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</w:tcPr>
          <w:p w14:paraId="6B63DB20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0DA44A5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0886F0C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D18D1A4" w14:textId="4EF10CCD" w:rsidR="005C60AF" w:rsidRPr="00FE3CCC" w:rsidRDefault="000B35DB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="002935B7"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C2F2F7D" w14:textId="4E77207F" w:rsidR="005C60AF" w:rsidRPr="00FE3CCC" w:rsidRDefault="002935B7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14:paraId="093D8227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428688F5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95791B8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7E35BF" w14:textId="77777777" w:rsidR="005C60AF" w:rsidRPr="00FE3CCC" w:rsidRDefault="005C60AF" w:rsidP="00164F77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77E09FC6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F5E6264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2F19315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8A4771A" w14:textId="55B1B081" w:rsidR="005C60AF" w:rsidRPr="00FE3CCC" w:rsidRDefault="000B35DB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4</w:t>
            </w:r>
            <w:r w:rsidR="002935B7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0879FE8F" w14:textId="200FB7BD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  <w:r w:rsidR="002935B7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4B276CD2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712515EE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E410296" w14:textId="77777777" w:rsidR="005C60AF" w:rsidRPr="00FE3CCC" w:rsidRDefault="005C60AF" w:rsidP="00164F77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F0CF754" w14:textId="77777777" w:rsidR="005C60AF" w:rsidRPr="00FE3CCC" w:rsidRDefault="005C60AF" w:rsidP="00164F7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F792C42" w14:textId="77777777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6A3922E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C2BBD03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4FEEECF" w14:textId="6E03EE0C" w:rsidR="005C60AF" w:rsidRPr="00FE3CCC" w:rsidRDefault="00961E21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45</w:t>
            </w:r>
          </w:p>
        </w:tc>
        <w:tc>
          <w:tcPr>
            <w:tcW w:w="0" w:type="auto"/>
            <w:shd w:val="clear" w:color="auto" w:fill="auto"/>
            <w:hideMark/>
          </w:tcPr>
          <w:p w14:paraId="731C696A" w14:textId="14C01D76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24050F34" w14:textId="3C315228" w:rsidR="005C60AF" w:rsidRPr="00FE3CCC" w:rsidRDefault="00961E21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="005C60AF"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00</w:t>
            </w:r>
          </w:p>
        </w:tc>
      </w:tr>
      <w:tr w:rsidR="002935B7" w:rsidRPr="00FE3CCC" w14:paraId="211F217F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6C735B6" w14:textId="5612753C" w:rsidR="002935B7" w:rsidRPr="00FE3CCC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364507A" w14:textId="1707AB08" w:rsidR="002935B7" w:rsidRPr="00FE3CCC" w:rsidRDefault="00961E21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>
              <w:rPr>
                <w:sz w:val="18"/>
                <w:szCs w:val="20"/>
                <w:lang w:val="en-US" w:eastAsia="pt-PT"/>
              </w:rPr>
              <w:t>1</w:t>
            </w:r>
            <w:r w:rsidR="002935B7" w:rsidRPr="00FE3CCC">
              <w:rPr>
                <w:sz w:val="18"/>
                <w:szCs w:val="20"/>
                <w:lang w:val="en-US" w:eastAsia="pt-PT"/>
              </w:rPr>
              <w:t>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A700522" w14:textId="77777777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6818E4C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33C9BC7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730F48A" w14:textId="52639020" w:rsidR="002935B7" w:rsidRPr="00FE3CCC" w:rsidRDefault="00961E21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11</w:t>
            </w:r>
            <w:r w:rsidR="002935B7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6C222467" w14:textId="28D56AAB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45</w:t>
            </w:r>
          </w:p>
        </w:tc>
        <w:tc>
          <w:tcPr>
            <w:tcW w:w="0" w:type="auto"/>
            <w:shd w:val="clear" w:color="auto" w:fill="auto"/>
            <w:hideMark/>
          </w:tcPr>
          <w:p w14:paraId="74DB6E30" w14:textId="42FD5784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2935B7" w:rsidRPr="00FE3CCC" w14:paraId="68DF7691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4254DAEE" w14:textId="6D46D152" w:rsidR="002935B7" w:rsidRPr="00FE3CCC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9E0742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4C5FB57A" w14:textId="77777777" w:rsidR="002935B7" w:rsidRPr="00FE3CCC" w:rsidRDefault="002935B7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EC1DB12" w14:textId="77777777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DFDFB89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3A780DF" w14:textId="383C54B4" w:rsidR="002935B7" w:rsidRPr="00FE3CCC" w:rsidRDefault="00961E21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C07DD80" w14:textId="3F131078" w:rsidR="002935B7" w:rsidRPr="00FE3CCC" w:rsidRDefault="00961E21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145</w:t>
            </w:r>
          </w:p>
        </w:tc>
        <w:tc>
          <w:tcPr>
            <w:tcW w:w="0" w:type="auto"/>
            <w:shd w:val="clear" w:color="auto" w:fill="auto"/>
            <w:hideMark/>
          </w:tcPr>
          <w:p w14:paraId="34C96652" w14:textId="136D9864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2D672411" w14:textId="6E7BE1CF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2935B7" w:rsidRPr="00FE3CCC" w14:paraId="5B9B88DE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FD48313" w14:textId="319649B1" w:rsidR="002935B7" w:rsidRPr="00FE3CCC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87775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76B5470A" w14:textId="77777777" w:rsidR="002935B7" w:rsidRPr="00FE3CCC" w:rsidRDefault="002935B7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373545A" w14:textId="77777777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A77D524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23894C2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FAF7F50" w14:textId="7AA86224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1AB3F9AF" w14:textId="3713AA90" w:rsidR="002935B7" w:rsidRPr="00FE3CCC" w:rsidRDefault="00961E21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057E5BFC" w14:textId="088318DA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  <w:r w:rsidR="00961E21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00</w:t>
            </w:r>
          </w:p>
        </w:tc>
      </w:tr>
      <w:tr w:rsidR="002935B7" w:rsidRPr="00FE3CCC" w14:paraId="2B196FD4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8DEA0EF" w14:textId="1D691424" w:rsidR="002935B7" w:rsidRPr="00FE3CCC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87775A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D0ED6F" w14:textId="77C3D82C" w:rsidR="002935B7" w:rsidRPr="00FE3CCC" w:rsidRDefault="00961E21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>
              <w:rPr>
                <w:sz w:val="18"/>
                <w:szCs w:val="20"/>
                <w:lang w:val="en-US" w:eastAsia="pt-PT"/>
              </w:rPr>
              <w:t>1</w:t>
            </w:r>
            <w:r w:rsidR="002935B7" w:rsidRPr="00FE3CCC">
              <w:rPr>
                <w:sz w:val="18"/>
                <w:szCs w:val="20"/>
                <w:lang w:val="en-US" w:eastAsia="pt-PT"/>
              </w:rPr>
              <w:t>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5D31717F" w14:textId="77777777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CDBFB7D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E4BC8E5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C66D4E8" w14:textId="0EC8ABC9" w:rsidR="002935B7" w:rsidRPr="00FE3CCC" w:rsidRDefault="00961E21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111</w:t>
            </w:r>
            <w:r w:rsidR="002935B7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00028859" w14:textId="0BCA7A0D" w:rsidR="002935B7" w:rsidRPr="00FE3CCC" w:rsidRDefault="00961E21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7C357D6B" w14:textId="71B8EA1C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</w:t>
            </w:r>
            <w:r w:rsidR="00961E21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00</w:t>
            </w:r>
          </w:p>
        </w:tc>
      </w:tr>
      <w:tr w:rsidR="002935B7" w:rsidRPr="00FE3CCC" w14:paraId="6CB76A70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9E3E652" w14:textId="5995C698" w:rsidR="002935B7" w:rsidRPr="00FE3CCC" w:rsidRDefault="002935B7" w:rsidP="002935B7">
            <w:pPr>
              <w:rPr>
                <w:sz w:val="18"/>
                <w:szCs w:val="20"/>
                <w:lang w:val="en-US" w:eastAsia="pt-PT"/>
              </w:rPr>
            </w:pPr>
            <w:r w:rsidRPr="009E0742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7078427" w14:textId="77777777" w:rsidR="002935B7" w:rsidRPr="00FE3CCC" w:rsidRDefault="002935B7" w:rsidP="002935B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46656DA9" w14:textId="77777777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C2CCDA7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DDA50AB" w14:textId="633A6816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B557128" w14:textId="4A821FBF" w:rsidR="002935B7" w:rsidRPr="00FE3CCC" w:rsidRDefault="00961E21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77E2FED8" w14:textId="0D7882B1" w:rsidR="002935B7" w:rsidRPr="00FE3CCC" w:rsidRDefault="002935B7" w:rsidP="002935B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</w:t>
            </w:r>
            <w:r w:rsidR="00961E21">
              <w:rPr>
                <w:rFonts w:eastAsia="Times New Roman" w:cs="Arial"/>
                <w:sz w:val="18"/>
                <w:szCs w:val="20"/>
                <w:lang w:val="en-US" w:eastAsia="pt-PT"/>
              </w:rPr>
              <w:t>111</w:t>
            </w:r>
          </w:p>
        </w:tc>
        <w:tc>
          <w:tcPr>
            <w:tcW w:w="0" w:type="auto"/>
            <w:shd w:val="clear" w:color="auto" w:fill="auto"/>
            <w:hideMark/>
          </w:tcPr>
          <w:p w14:paraId="5A579336" w14:textId="77777777" w:rsidR="002935B7" w:rsidRPr="00FE3CCC" w:rsidRDefault="002935B7" w:rsidP="002935B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2935B7" w:rsidRPr="00FE3CCC" w14:paraId="6E5F53B6" w14:textId="77777777" w:rsidTr="00164F77">
        <w:trPr>
          <w:jc w:val="center"/>
        </w:trPr>
        <w:tc>
          <w:tcPr>
            <w:tcW w:w="0" w:type="auto"/>
            <w:shd w:val="clear" w:color="auto" w:fill="auto"/>
          </w:tcPr>
          <w:p w14:paraId="6CE673FA" w14:textId="6F1A07F1" w:rsidR="002935B7" w:rsidRPr="00FE3CCC" w:rsidRDefault="002935B7" w:rsidP="00164F77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</w:tcPr>
          <w:p w14:paraId="5FFC3E3F" w14:textId="417082D5" w:rsidR="002935B7" w:rsidRPr="00FE3CCC" w:rsidRDefault="00961E21" w:rsidP="00164F77">
            <w:pPr>
              <w:jc w:val="center"/>
              <w:rPr>
                <w:sz w:val="18"/>
                <w:szCs w:val="20"/>
                <w:lang w:val="en-US" w:eastAsia="pt-PT"/>
              </w:rPr>
            </w:pPr>
            <w:r>
              <w:rPr>
                <w:sz w:val="18"/>
                <w:szCs w:val="20"/>
                <w:lang w:val="en-US" w:eastAsia="pt-PT"/>
              </w:rPr>
              <w:t>1</w:t>
            </w:r>
            <w:r w:rsidRPr="00FE3CCC">
              <w:rPr>
                <w:sz w:val="18"/>
                <w:szCs w:val="20"/>
                <w:lang w:val="en-US" w:eastAsia="pt-PT"/>
              </w:rPr>
              <w:t>0.0.0.1</w:t>
            </w:r>
          </w:p>
        </w:tc>
        <w:tc>
          <w:tcPr>
            <w:tcW w:w="0" w:type="auto"/>
            <w:shd w:val="clear" w:color="auto" w:fill="auto"/>
          </w:tcPr>
          <w:p w14:paraId="6AECDD9C" w14:textId="1457EE96" w:rsidR="002935B7" w:rsidRPr="00FE3CCC" w:rsidRDefault="00961E21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BFEAB00" w14:textId="77777777" w:rsidR="002935B7" w:rsidRPr="00FE3CCC" w:rsidRDefault="002935B7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13F2E643" w14:textId="77777777" w:rsidR="002935B7" w:rsidRPr="00FE3CCC" w:rsidRDefault="002935B7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687841D9" w14:textId="27606F80" w:rsidR="002935B7" w:rsidRPr="00FE3CCC" w:rsidRDefault="00961E21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2111</w:t>
            </w:r>
          </w:p>
        </w:tc>
        <w:tc>
          <w:tcPr>
            <w:tcW w:w="0" w:type="auto"/>
            <w:shd w:val="clear" w:color="auto" w:fill="auto"/>
          </w:tcPr>
          <w:p w14:paraId="688313CC" w14:textId="29527013" w:rsidR="002935B7" w:rsidRPr="00FE3CCC" w:rsidRDefault="00961E21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</w:tcPr>
          <w:p w14:paraId="079B5D84" w14:textId="4EB5F171" w:rsidR="002935B7" w:rsidRPr="00FE3CCC" w:rsidRDefault="00961E21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999</w:t>
            </w:r>
          </w:p>
        </w:tc>
      </w:tr>
      <w:tr w:rsidR="005C60AF" w:rsidRPr="00FE3CCC" w14:paraId="062009C1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37B3323" w14:textId="77777777" w:rsidR="005C60AF" w:rsidRPr="00FE3CCC" w:rsidRDefault="005C60AF" w:rsidP="00164F77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3865A7A6" w14:textId="77777777" w:rsidR="005C60AF" w:rsidRPr="00FE3CCC" w:rsidRDefault="005C60AF" w:rsidP="00164F7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EDD4E4B" w14:textId="77777777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B11558E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0C1F45" w14:textId="77777777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188F7A" w14:textId="2B341368" w:rsidR="005C60AF" w:rsidRPr="00FE3CCC" w:rsidRDefault="007B270A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311</w:t>
            </w:r>
            <w:r w:rsidR="005C60AF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14:paraId="40452D5D" w14:textId="2487766C" w:rsidR="005C60AF" w:rsidRPr="00FE3CCC" w:rsidRDefault="007B270A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38EA0DCB" w14:textId="2E9A0F91" w:rsidR="005C60AF" w:rsidRPr="00FE3CCC" w:rsidRDefault="00164F77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sz w:val="18"/>
                <w:szCs w:val="20"/>
                <w:lang w:val="en-US" w:eastAsia="pt-PT"/>
              </w:rPr>
              <w:t>.</w:t>
            </w:r>
            <w:r w:rsidR="007B270A">
              <w:rPr>
                <w:rFonts w:eastAsia="Times New Roman" w:cs="Arial"/>
                <w:sz w:val="18"/>
                <w:szCs w:val="20"/>
                <w:lang w:val="en-US" w:eastAsia="pt-PT"/>
              </w:rPr>
              <w:t>11</w:t>
            </w:r>
          </w:p>
        </w:tc>
      </w:tr>
      <w:tr w:rsidR="005C60AF" w:rsidRPr="00FE3CCC" w14:paraId="50C6B6C1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622DEE6" w14:textId="77777777" w:rsidR="005C60AF" w:rsidRPr="00FE3CCC" w:rsidRDefault="005C60AF" w:rsidP="00164F77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2CDD05B" w14:textId="77777777" w:rsidR="005C60AF" w:rsidRPr="00FE3CCC" w:rsidRDefault="005C60AF" w:rsidP="00164F7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3CBF12BE" w14:textId="77777777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93EDB25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B69BEEE" w14:textId="2B73E166" w:rsidR="005C60AF" w:rsidRPr="00FE3CCC" w:rsidRDefault="007B270A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2CE9BE9" w14:textId="666BF69C" w:rsidR="005C60AF" w:rsidRPr="00FE3CCC" w:rsidRDefault="007B270A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4221</w:t>
            </w:r>
          </w:p>
        </w:tc>
        <w:tc>
          <w:tcPr>
            <w:tcW w:w="0" w:type="auto"/>
            <w:shd w:val="clear" w:color="auto" w:fill="auto"/>
            <w:hideMark/>
          </w:tcPr>
          <w:p w14:paraId="3B3FFF41" w14:textId="59209CAC" w:rsidR="005C60AF" w:rsidRPr="00FE3CCC" w:rsidRDefault="007B270A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213030A4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FE3CCC" w14:paraId="4D9594C4" w14:textId="77777777" w:rsidTr="00164F77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25DE646" w14:textId="77777777" w:rsidR="005C60AF" w:rsidRPr="00FE3CCC" w:rsidRDefault="005C60AF" w:rsidP="00164F77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757F54E" w14:textId="77777777" w:rsidR="005C60AF" w:rsidRPr="00FE3CCC" w:rsidRDefault="005C60AF" w:rsidP="00164F77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46A7E24" w14:textId="77777777" w:rsidR="005C60AF" w:rsidRPr="00FE3CCC" w:rsidRDefault="005C60AF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475E586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9F3133B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D359832" w14:textId="6455F950" w:rsidR="005C60AF" w:rsidRPr="00FE3CCC" w:rsidRDefault="007B270A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146</w:t>
            </w:r>
          </w:p>
        </w:tc>
        <w:tc>
          <w:tcPr>
            <w:tcW w:w="0" w:type="auto"/>
            <w:shd w:val="clear" w:color="auto" w:fill="auto"/>
            <w:hideMark/>
          </w:tcPr>
          <w:p w14:paraId="6C1CA73A" w14:textId="0A53E870" w:rsidR="005C60AF" w:rsidRPr="00FE3CCC" w:rsidRDefault="007B270A" w:rsidP="00164F77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4222</w:t>
            </w:r>
          </w:p>
        </w:tc>
        <w:tc>
          <w:tcPr>
            <w:tcW w:w="0" w:type="auto"/>
            <w:shd w:val="clear" w:color="auto" w:fill="auto"/>
            <w:hideMark/>
          </w:tcPr>
          <w:p w14:paraId="22485FF2" w14:textId="77777777" w:rsidR="005C60AF" w:rsidRPr="00FE3CCC" w:rsidRDefault="005C60AF" w:rsidP="00164F77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bookmarkStart w:id="0" w:name="_GoBack"/>
            <w:bookmarkEnd w:id="0"/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</w:tbl>
    <w:p w14:paraId="62E9FE2C" w14:textId="09FBB4EE" w:rsidR="005C60AF" w:rsidRPr="005C60AF" w:rsidRDefault="005C60AF" w:rsidP="005C60AF">
      <w:pPr>
        <w:pStyle w:val="Pergunta"/>
      </w:pPr>
      <w:r w:rsidRPr="009510C7">
        <w:t>Qual o valor mínimo do MSS nesta ligação?</w:t>
      </w:r>
    </w:p>
    <w:p w14:paraId="45C8C935" w14:textId="38490D14" w:rsidR="005C60AF" w:rsidRPr="006C3625" w:rsidRDefault="00DE32DF" w:rsidP="005C60AF">
      <w:pPr>
        <w:pStyle w:val="RespostaDesenvolvimento"/>
      </w:pPr>
      <w:r>
        <w:rPr>
          <w:rFonts w:cs="Arial"/>
          <w:vanish/>
          <w:color w:val="FF0000"/>
          <w:sz w:val="20"/>
          <w:szCs w:val="20"/>
          <w:lang w:eastAsia="pt-PT"/>
        </w:rPr>
        <w:t>1111</w:t>
      </w:r>
    </w:p>
    <w:p w14:paraId="42DBCD52" w14:textId="58A2D725" w:rsidR="005C60AF" w:rsidRPr="005C60AF" w:rsidRDefault="005C60AF" w:rsidP="005C60AF">
      <w:pPr>
        <w:pStyle w:val="Pergunta"/>
      </w:pPr>
      <w:r w:rsidRPr="009510C7">
        <w:t xml:space="preserve">Indique qual o valor mínimo do campo </w:t>
      </w:r>
      <w:r>
        <w:t xml:space="preserve">RECEIVE WINDOW, </w:t>
      </w:r>
      <w:r w:rsidRPr="005C60AF">
        <w:t>anunciado</w:t>
      </w:r>
      <w:r w:rsidRPr="009510C7">
        <w:t xml:space="preserve"> em cada um dos sentidos, </w:t>
      </w:r>
      <w:r w:rsidRPr="005C60AF">
        <w:t xml:space="preserve">de forma a permitir a transferência de dados apresentada </w:t>
      </w:r>
      <w:r w:rsidRPr="009510C7">
        <w:t>nesta ligação?</w:t>
      </w:r>
    </w:p>
    <w:p w14:paraId="05609F2E" w14:textId="06C77635" w:rsidR="005C60AF" w:rsidRPr="00FE3CCC" w:rsidRDefault="005C60AF" w:rsidP="005C60AF">
      <w:pPr>
        <w:pStyle w:val="RespostaDesenvolvimento"/>
        <w:rPr>
          <w:lang w:val="en-US"/>
        </w:rPr>
      </w:pPr>
      <w:r w:rsidRPr="00FE3CCC">
        <w:rPr>
          <w:color w:val="000000" w:themeColor="text1"/>
          <w:lang w:val="en-US"/>
        </w:rPr>
        <w:t xml:space="preserve">10.0.0.1 </w:t>
      </w:r>
      <w:r w:rsidRPr="00FE3CCC">
        <w:rPr>
          <w:color w:val="000000" w:themeColor="text1"/>
          <w:lang w:val="en-US"/>
        </w:rPr>
        <w:sym w:font="Wingdings" w:char="F0E0"/>
      </w:r>
      <w:r w:rsidRPr="00FE3CCC">
        <w:rPr>
          <w:color w:val="000000" w:themeColor="text1"/>
          <w:lang w:val="en-US"/>
        </w:rPr>
        <w:t xml:space="preserve"> 20.0.0.1 =</w:t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color w:val="000000" w:themeColor="text1"/>
          <w:lang w:val="en-US"/>
        </w:rPr>
        <w:tab/>
      </w:r>
      <w:r w:rsidRPr="00FE3CCC">
        <w:rPr>
          <w:vanish/>
          <w:color w:val="000000" w:themeColor="text1"/>
          <w:lang w:val="en-US"/>
        </w:rPr>
        <w:t xml:space="preserve"> </w:t>
      </w:r>
      <w:r w:rsidR="00DE32DF">
        <w:rPr>
          <w:rFonts w:cs="Arial"/>
          <w:vanish/>
          <w:color w:val="FF0000"/>
          <w:sz w:val="20"/>
          <w:szCs w:val="20"/>
          <w:lang w:val="en-US" w:eastAsia="pt-PT"/>
        </w:rPr>
        <w:t>211</w:t>
      </w:r>
      <w:r w:rsidRPr="00FE3CCC">
        <w:rPr>
          <w:rFonts w:cs="Arial"/>
          <w:vanish/>
          <w:color w:val="FF0000"/>
          <w:sz w:val="20"/>
          <w:szCs w:val="20"/>
          <w:lang w:val="en-US" w:eastAsia="pt-PT"/>
        </w:rPr>
        <w:t>0</w:t>
      </w:r>
      <w:r w:rsidRPr="00FE3CCC">
        <w:rPr>
          <w:rFonts w:cs="Arial"/>
          <w:vanish/>
          <w:color w:val="FF0000"/>
          <w:sz w:val="20"/>
          <w:szCs w:val="20"/>
          <w:lang w:val="en-US" w:eastAsia="pt-PT"/>
        </w:rPr>
        <w:tab/>
      </w:r>
      <w:r w:rsidRPr="00FE3CCC">
        <w:rPr>
          <w:color w:val="000000" w:themeColor="text1"/>
          <w:lang w:val="en-US"/>
        </w:rPr>
        <w:t xml:space="preserve">20.0.0.1 </w:t>
      </w:r>
      <w:r w:rsidRPr="00FE3CCC">
        <w:rPr>
          <w:color w:val="000000" w:themeColor="text1"/>
          <w:lang w:val="en-US"/>
        </w:rPr>
        <w:sym w:font="Wingdings" w:char="F0E0"/>
      </w:r>
      <w:r w:rsidRPr="00FE3CCC">
        <w:rPr>
          <w:color w:val="000000" w:themeColor="text1"/>
          <w:lang w:val="en-US"/>
        </w:rPr>
        <w:t xml:space="preserve"> 10.0.0.1 =</w:t>
      </w:r>
      <w:r w:rsidRPr="00FE3CCC">
        <w:rPr>
          <w:lang w:val="en-US"/>
        </w:rPr>
        <w:t xml:space="preserve"> </w:t>
      </w:r>
      <w:r w:rsidR="0034057F">
        <w:rPr>
          <w:rFonts w:cs="Arial"/>
          <w:vanish/>
          <w:color w:val="FF0000"/>
          <w:sz w:val="20"/>
          <w:szCs w:val="20"/>
          <w:lang w:val="en-US" w:eastAsia="pt-PT"/>
        </w:rPr>
        <w:t>1</w:t>
      </w:r>
      <w:r w:rsidRPr="00FE3CCC">
        <w:rPr>
          <w:rFonts w:cs="Arial"/>
          <w:vanish/>
          <w:color w:val="FF0000"/>
          <w:sz w:val="20"/>
          <w:szCs w:val="20"/>
          <w:lang w:val="en-US" w:eastAsia="pt-PT"/>
        </w:rPr>
        <w:t>00</w:t>
      </w:r>
    </w:p>
    <w:p w14:paraId="66C759C3" w14:textId="02B61C31" w:rsidR="005C60AF" w:rsidRPr="005C60AF" w:rsidRDefault="005C60AF" w:rsidP="005C60AF">
      <w:pPr>
        <w:pStyle w:val="Pergunta"/>
      </w:pPr>
      <w:r w:rsidRPr="009510C7">
        <w:t>Indique quantos bytes foram transferidos de 20.0.0.1 para 10.0.0.1?</w:t>
      </w:r>
    </w:p>
    <w:p w14:paraId="08CB7492" w14:textId="22B895AF" w:rsidR="005C60AF" w:rsidRPr="006C3625" w:rsidRDefault="0034057F" w:rsidP="005C60AF">
      <w:pPr>
        <w:pStyle w:val="RespostaDesenvolvimento"/>
      </w:pPr>
      <w:r>
        <w:rPr>
          <w:rFonts w:cs="Arial"/>
          <w:vanish/>
          <w:color w:val="FF0000"/>
          <w:sz w:val="20"/>
          <w:szCs w:val="20"/>
          <w:lang w:eastAsia="pt-PT"/>
        </w:rPr>
        <w:t>4110</w:t>
      </w:r>
      <w:r w:rsidR="005C60AF" w:rsidRPr="006C3625">
        <w:t xml:space="preserve"> </w:t>
      </w:r>
    </w:p>
    <w:p w14:paraId="09F99E85" w14:textId="27A899B5" w:rsidR="008222C4" w:rsidRDefault="008222C4" w:rsidP="008222C4">
      <w:pPr>
        <w:pStyle w:val="Pergunta"/>
      </w:pPr>
      <w:r>
        <w:t>Acerca do UDP</w:t>
      </w:r>
      <w:r w:rsidRPr="00127C99">
        <w:t>:</w:t>
      </w:r>
    </w:p>
    <w:p w14:paraId="4842F79C" w14:textId="7273EC14" w:rsidR="008222C4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O</w:t>
      </w:r>
      <w:r w:rsidR="006D0E9B">
        <w:t xml:space="preserve"> cabeçalho pode conter zero ou mais opções</w:t>
      </w:r>
      <w:r>
        <w:t xml:space="preserve"> </w:t>
      </w:r>
      <w:r>
        <w:rPr>
          <w:rStyle w:val="SoluoChar"/>
        </w:rPr>
        <w:t>F</w:t>
      </w:r>
    </w:p>
    <w:p w14:paraId="4C21E45A" w14:textId="20A83E3F" w:rsidR="008222C4" w:rsidRPr="006C4206" w:rsidRDefault="006D0E9B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>Sempre que é recebido um segmento de UDP é enviado um ACK de confirmação de receção</w:t>
      </w:r>
      <w:r w:rsidR="008222C4">
        <w:t xml:space="preserve"> </w:t>
      </w:r>
      <w:r w:rsidR="008222C4">
        <w:rPr>
          <w:rStyle w:val="SoluoChar"/>
        </w:rPr>
        <w:t>F</w:t>
      </w:r>
    </w:p>
    <w:p w14:paraId="4B4231E0" w14:textId="5B4A9631" w:rsidR="008222C4" w:rsidRPr="006C4206" w:rsidRDefault="00EB25C5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A utilização do UDP é ideal para protocolos de aplicação tolerantes a falhas como o caso do </w:t>
      </w:r>
      <w:proofErr w:type="spellStart"/>
      <w:r w:rsidRPr="007F331D">
        <w:rPr>
          <w:i/>
        </w:rPr>
        <w:t>streaming</w:t>
      </w:r>
      <w:proofErr w:type="spellEnd"/>
      <w:r w:rsidR="008222C4">
        <w:t xml:space="preserve"> </w:t>
      </w:r>
      <w:r w:rsidR="008222C4">
        <w:rPr>
          <w:rStyle w:val="SoluoChar"/>
        </w:rPr>
        <w:t>V</w:t>
      </w:r>
    </w:p>
    <w:p w14:paraId="45804EC4" w14:textId="2203358F" w:rsidR="008222C4" w:rsidRPr="006C4206" w:rsidRDefault="00EB25C5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Numa comunicação no sentido cliente para o servidor o porto de destino é aleatório</w:t>
      </w:r>
      <w:r w:rsidR="008222C4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30A57590" w14:textId="7DA9580C" w:rsidR="008222C4" w:rsidRDefault="008222C4" w:rsidP="008222C4">
      <w:pPr>
        <w:pStyle w:val="Pergunta"/>
      </w:pPr>
      <w:r>
        <w:t>Sobre transferência fiável e protocolos de retransmissão</w:t>
      </w:r>
      <w:r w:rsidRPr="00127C99">
        <w:t>:</w:t>
      </w:r>
    </w:p>
    <w:p w14:paraId="569BD287" w14:textId="5770BEA0" w:rsidR="008222C4" w:rsidRDefault="00DB4A82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O </w:t>
      </w:r>
      <w:proofErr w:type="spellStart"/>
      <w:r>
        <w:t>Go</w:t>
      </w:r>
      <w:proofErr w:type="spellEnd"/>
      <w:r>
        <w:t>-</w:t>
      </w:r>
      <w:proofErr w:type="spellStart"/>
      <w:r>
        <w:t>Back</w:t>
      </w:r>
      <w:proofErr w:type="spellEnd"/>
      <w:r>
        <w:t xml:space="preserve">-N e o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r w:rsidR="004B6DD0">
        <w:t>tentam reduzir a latência ao máximo</w:t>
      </w:r>
      <w:r w:rsidR="008222C4">
        <w:t xml:space="preserve"> </w:t>
      </w:r>
      <w:r w:rsidR="008222C4">
        <w:rPr>
          <w:rStyle w:val="SoluoChar"/>
        </w:rPr>
        <w:t>F</w:t>
      </w:r>
    </w:p>
    <w:p w14:paraId="32E86E3E" w14:textId="05B26414" w:rsidR="008222C4" w:rsidRPr="006C4206" w:rsidRDefault="00DE3A45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A taxa de utilização do canal no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depende da dimensão da janela </w:t>
      </w:r>
      <w:r w:rsidR="004B6DD0">
        <w:t xml:space="preserve">de envio </w:t>
      </w:r>
      <w:r>
        <w:rPr>
          <w:rStyle w:val="SoluoChar"/>
        </w:rPr>
        <w:t>V</w:t>
      </w:r>
    </w:p>
    <w:p w14:paraId="19DA1B44" w14:textId="3264E575" w:rsidR="008222C4" w:rsidRPr="00AD17F9" w:rsidRDefault="00AD17F9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No </w:t>
      </w:r>
      <w:proofErr w:type="spellStart"/>
      <w:r>
        <w:t>Go</w:t>
      </w:r>
      <w:proofErr w:type="spellEnd"/>
      <w:r>
        <w:t>-</w:t>
      </w:r>
      <w:proofErr w:type="spellStart"/>
      <w:r>
        <w:t>Back</w:t>
      </w:r>
      <w:proofErr w:type="spellEnd"/>
      <w:r>
        <w:t>-N o número mínimo de identificadores é 2N+1</w:t>
      </w:r>
      <w:r w:rsidR="008222C4" w:rsidRPr="00AD17F9">
        <w:t xml:space="preserve"> </w:t>
      </w:r>
      <w:r>
        <w:rPr>
          <w:rStyle w:val="SoluoChar"/>
        </w:rPr>
        <w:t>F</w:t>
      </w:r>
    </w:p>
    <w:p w14:paraId="5F54B1E7" w14:textId="63C37E49" w:rsidR="008222C4" w:rsidRPr="00AD17F9" w:rsidRDefault="00AD17F9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No </w:t>
      </w:r>
      <w:proofErr w:type="spellStart"/>
      <w:r>
        <w:t>Send-and-wait</w:t>
      </w:r>
      <w:proofErr w:type="spellEnd"/>
      <w:r>
        <w:t xml:space="preserve"> não existe receção de pacotes fora de ordem</w:t>
      </w:r>
      <w:r w:rsidR="008222C4" w:rsidRPr="00AD17F9">
        <w:rPr>
          <w:rStyle w:val="SoluoChar"/>
        </w:rPr>
        <w:t xml:space="preserve"> V</w:t>
      </w:r>
    </w:p>
    <w:p w14:paraId="7B673ABB" w14:textId="434B891C" w:rsidR="001133A1" w:rsidRDefault="001133A1" w:rsidP="001133A1">
      <w:pPr>
        <w:pStyle w:val="Pergunta"/>
      </w:pPr>
      <w:r>
        <w:t>Em relação ao protocolo TCP:</w:t>
      </w:r>
    </w:p>
    <w:p w14:paraId="42450E05" w14:textId="5DD0ACFB" w:rsidR="001133A1" w:rsidRDefault="006D0E9B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 xml:space="preserve">Um </w:t>
      </w:r>
      <w:proofErr w:type="spellStart"/>
      <w:r w:rsidRPr="00AD17F9">
        <w:rPr>
          <w:i/>
        </w:rPr>
        <w:t>socket</w:t>
      </w:r>
      <w:proofErr w:type="spellEnd"/>
      <w:r>
        <w:t xml:space="preserve"> é identificado só pelo número d</w:t>
      </w:r>
      <w:r w:rsidR="00CD3B73">
        <w:t>o</w:t>
      </w:r>
      <w:r>
        <w:t xml:space="preserve"> port</w:t>
      </w:r>
      <w:r w:rsidR="00CD3B73">
        <w:t>o</w:t>
      </w:r>
      <w:r>
        <w:t xml:space="preserve"> de origem e de destino</w:t>
      </w:r>
      <w:r w:rsidR="001133A1">
        <w:t xml:space="preserve"> </w:t>
      </w:r>
      <w:r w:rsidR="00CD3B73">
        <w:rPr>
          <w:rStyle w:val="SoluoChar"/>
        </w:rPr>
        <w:t>F</w:t>
      </w:r>
    </w:p>
    <w:p w14:paraId="6E37B9D8" w14:textId="2988F9B1" w:rsidR="001133A1" w:rsidRPr="006C4206" w:rsidRDefault="00CD3B73" w:rsidP="001133A1">
      <w:pPr>
        <w:pStyle w:val="Hipotese"/>
        <w:numPr>
          <w:ilvl w:val="1"/>
          <w:numId w:val="6"/>
        </w:numPr>
        <w:spacing w:before="0" w:after="0"/>
        <w:ind w:left="992" w:hanging="635"/>
      </w:pPr>
      <w:r>
        <w:t xml:space="preserve">O </w:t>
      </w:r>
      <w:r w:rsidR="004B6DD0">
        <w:t xml:space="preserve">Slow </w:t>
      </w:r>
      <w:proofErr w:type="spellStart"/>
      <w:r>
        <w:t>Start</w:t>
      </w:r>
      <w:proofErr w:type="spellEnd"/>
      <w:r>
        <w:t xml:space="preserve"> é implementado como mecanismo de controlo de fluxo</w:t>
      </w:r>
      <w:r w:rsidR="001133A1">
        <w:rPr>
          <w:rStyle w:val="SoluoChar"/>
        </w:rPr>
        <w:t xml:space="preserve"> F</w:t>
      </w:r>
    </w:p>
    <w:p w14:paraId="6AE1801D" w14:textId="6CF615FE" w:rsidR="001133A1" w:rsidRPr="006C4206" w:rsidRDefault="0019016C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982C6A">
        <w:t xml:space="preserve">O TCP fornece uma comunicação fiável </w:t>
      </w:r>
      <w:r>
        <w:t xml:space="preserve">e </w:t>
      </w:r>
      <w:r w:rsidRPr="00982C6A">
        <w:t>bidirecional</w:t>
      </w:r>
      <w:r>
        <w:t xml:space="preserve"> </w:t>
      </w:r>
      <w:r w:rsidRPr="00982C6A">
        <w:t>entre máquinas terminais</w:t>
      </w:r>
      <w:r>
        <w:rPr>
          <w:rStyle w:val="SoluoChar"/>
        </w:rPr>
        <w:t xml:space="preserve"> </w:t>
      </w:r>
      <w:r w:rsidR="001133A1">
        <w:rPr>
          <w:rStyle w:val="SoluoChar"/>
        </w:rPr>
        <w:t>V</w:t>
      </w:r>
    </w:p>
    <w:p w14:paraId="67FCC10F" w14:textId="78EB5005" w:rsidR="001133A1" w:rsidRPr="006C4206" w:rsidRDefault="00CD3B73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>
        <w:t>O valor do MSS inclui a dimensão cabeçalho do TCP e do IP</w:t>
      </w:r>
      <w:r w:rsidR="001133A1">
        <w:rPr>
          <w:rStyle w:val="SoluoChar"/>
        </w:rPr>
        <w:t xml:space="preserve"> F</w:t>
      </w:r>
    </w:p>
    <w:p w14:paraId="32CD08B1" w14:textId="5F308CC3" w:rsidR="001133A1" w:rsidRPr="006C3625" w:rsidRDefault="004B6DD0" w:rsidP="001133A1">
      <w:pPr>
        <w:pStyle w:val="Pergunta"/>
        <w:rPr>
          <w:rFonts w:eastAsiaTheme="minorHAnsi"/>
        </w:rPr>
      </w:pPr>
      <w:r>
        <w:lastRenderedPageBreak/>
        <w:t>Considere d</w:t>
      </w:r>
      <w:r w:rsidRPr="005C60AF">
        <w:t xml:space="preserve">ois </w:t>
      </w:r>
      <w:r w:rsidR="007730DA" w:rsidRPr="00AD17F9">
        <w:rPr>
          <w:i/>
        </w:rPr>
        <w:t>routers</w:t>
      </w:r>
      <w:r w:rsidR="007730DA" w:rsidRPr="005C60AF">
        <w:t xml:space="preserve"> separados de 100 km estão interligados através de uma rede de transmissão constituída por uma ligação com tecnologia ótica. O protocolo utilizado na transmissão é do tipo </w:t>
      </w:r>
      <w:proofErr w:type="spellStart"/>
      <w:r w:rsidR="007730DA" w:rsidRPr="005C60AF">
        <w:t>Go</w:t>
      </w:r>
      <w:proofErr w:type="spellEnd"/>
      <w:r w:rsidR="007730DA" w:rsidRPr="005C60AF">
        <w:t>-</w:t>
      </w:r>
      <w:proofErr w:type="spellStart"/>
      <w:r>
        <w:t>B</w:t>
      </w:r>
      <w:r w:rsidRPr="005C60AF">
        <w:t>ack</w:t>
      </w:r>
      <w:proofErr w:type="spellEnd"/>
      <w:r w:rsidR="007730DA" w:rsidRPr="005C60AF">
        <w:t>-</w:t>
      </w:r>
      <w:ins w:id="1" w:author="Nuno Cruz" w:date="2018-11-08T00:54:00Z">
        <w:r>
          <w:t>N</w:t>
        </w:r>
      </w:ins>
      <w:r w:rsidR="007730DA" w:rsidRPr="005C60AF">
        <w:t xml:space="preserve">, ao ritmo de 1 </w:t>
      </w:r>
      <w:proofErr w:type="spellStart"/>
      <w:r w:rsidR="007730DA" w:rsidRPr="005C60AF">
        <w:t>Gbps</w:t>
      </w:r>
      <w:proofErr w:type="spellEnd"/>
      <w:r w:rsidR="007730DA" w:rsidRPr="005C60AF">
        <w:t xml:space="preserve">, com tramas de dimensão média 2500 bytes. A ligação tem </w:t>
      </w:r>
      <w:r w:rsidR="008E67A9" w:rsidRPr="005C60AF">
        <w:t>um BER de</w:t>
      </w:r>
      <w:r w:rsidR="007730DA" w:rsidRPr="005C60AF">
        <w:t xml:space="preserve"> 10</w:t>
      </w:r>
      <w:r w:rsidR="007730DA" w:rsidRPr="001133A1">
        <w:rPr>
          <w:vertAlign w:val="superscript"/>
        </w:rPr>
        <w:t>-6</w:t>
      </w:r>
      <w:r w:rsidR="007730DA" w:rsidRPr="005C60AF">
        <w:t xml:space="preserve"> e velocidade de propagação </w:t>
      </w:r>
      <w:proofErr w:type="gramStart"/>
      <w:r w:rsidR="007730DA" w:rsidRPr="005C60AF">
        <w:t>2x10</w:t>
      </w:r>
      <w:r w:rsidR="007730DA" w:rsidRPr="001133A1">
        <w:rPr>
          <w:vertAlign w:val="superscript"/>
        </w:rPr>
        <w:t>8</w:t>
      </w:r>
      <w:r w:rsidR="007730DA" w:rsidRPr="005C60AF">
        <w:t xml:space="preserve">m/s. </w:t>
      </w:r>
      <w:r w:rsidR="008E67A9" w:rsidRPr="005C60AF">
        <w:t>D</w:t>
      </w:r>
      <w:r w:rsidR="007730DA" w:rsidRPr="005C60AF">
        <w:t>etermine</w:t>
      </w:r>
      <w:proofErr w:type="gramEnd"/>
      <w:r w:rsidR="007730DA" w:rsidRPr="005C60AF">
        <w:t xml:space="preserve"> o </w:t>
      </w:r>
      <w:r w:rsidR="008E67A9" w:rsidRPr="005C60AF">
        <w:t xml:space="preserve">tamanho da janela ideal de forma a maximizar </w:t>
      </w:r>
      <w:r w:rsidR="007730DA" w:rsidRPr="005C60AF">
        <w:t>a eficiência</w:t>
      </w:r>
      <w:r w:rsidR="004F3B8A" w:rsidRPr="005C60AF">
        <w:t xml:space="preserve"> (calcule também a eficiência)</w:t>
      </w:r>
      <w:r w:rsidR="007730DA" w:rsidRPr="005C60AF">
        <w:t xml:space="preserve">. </w:t>
      </w:r>
    </w:p>
    <w:p w14:paraId="12D688F0" w14:textId="77777777" w:rsidR="001133A1" w:rsidRPr="002935B7" w:rsidRDefault="001133A1" w:rsidP="001133A1">
      <w:pPr>
        <w:pStyle w:val="Soluo"/>
        <w:rPr>
          <w:lang w:eastAsia="en-GB"/>
        </w:rPr>
      </w:pPr>
      <w:r w:rsidRPr="002935B7">
        <w:rPr>
          <w:lang w:eastAsia="en-GB"/>
        </w:rPr>
        <w:t>Tp=100/200000=0,5ms,Tix=2500*8/1000000000=0,02ms,a=Tp/Tix=25,N=1+2a=51,</w:t>
      </w:r>
    </w:p>
    <w:p w14:paraId="7ED32A2A" w14:textId="4B500B3F" w:rsidR="001133A1" w:rsidRPr="001E504C" w:rsidRDefault="001133A1" w:rsidP="001133A1">
      <w:pPr>
        <w:pStyle w:val="Soluo"/>
        <w:rPr>
          <w:lang w:eastAsia="en-GB"/>
        </w:rPr>
      </w:pPr>
      <w:r w:rsidRPr="001E504C">
        <w:rPr>
          <w:lang w:eastAsia="en-GB"/>
        </w:rPr>
        <w:t>Pf=20000*0,000001=0,02,U=(1-Pf)/(1+Pf*(N-1))=(1-0,02)/(1+0,02*(51-1))=0,49,Umáx=49%</w:t>
      </w:r>
    </w:p>
    <w:p w14:paraId="0605927C" w14:textId="77777777" w:rsidR="001133A1" w:rsidRPr="001E504C" w:rsidRDefault="001133A1" w:rsidP="001133A1">
      <w:pPr>
        <w:pStyle w:val="RespostaDesenvolvimento"/>
        <w:rPr>
          <w:lang w:eastAsia="en-GB"/>
        </w:rPr>
      </w:pPr>
    </w:p>
    <w:p w14:paraId="1ED15107" w14:textId="77777777" w:rsidR="001133A1" w:rsidRPr="001E504C" w:rsidRDefault="001133A1" w:rsidP="001133A1">
      <w:pPr>
        <w:pStyle w:val="RespostaDesenvolvimento"/>
        <w:rPr>
          <w:lang w:eastAsia="en-GB"/>
        </w:rPr>
      </w:pPr>
    </w:p>
    <w:p w14:paraId="5F1E32F0" w14:textId="77777777" w:rsidR="001133A1" w:rsidRPr="001E504C" w:rsidRDefault="001133A1" w:rsidP="001133A1">
      <w:pPr>
        <w:pStyle w:val="RespostaDesenvolvimento"/>
      </w:pPr>
    </w:p>
    <w:sectPr w:rsidR="001133A1" w:rsidRPr="001E504C" w:rsidSect="00F76428">
      <w:type w:val="continuous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DDAE" w14:textId="77777777" w:rsidR="00130A87" w:rsidRDefault="00130A87" w:rsidP="00975916">
      <w:r>
        <w:separator/>
      </w:r>
    </w:p>
  </w:endnote>
  <w:endnote w:type="continuationSeparator" w:id="0">
    <w:p w14:paraId="3D9187A4" w14:textId="77777777" w:rsidR="00130A87" w:rsidRDefault="00130A87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ragino Sans W1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9E36" w14:textId="77777777" w:rsidR="00130A87" w:rsidRDefault="00130A87" w:rsidP="00975916">
      <w:r>
        <w:separator/>
      </w:r>
    </w:p>
  </w:footnote>
  <w:footnote w:type="continuationSeparator" w:id="0">
    <w:p w14:paraId="61599AF0" w14:textId="77777777" w:rsidR="00130A87" w:rsidRDefault="00130A87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47423032" w:rsidR="00164F77" w:rsidRDefault="00164F77" w:rsidP="00975916">
    <w:pPr>
      <w:pStyle w:val="Ttulo"/>
    </w:pPr>
    <w:r>
      <w:t>1º Teste – 08/11/2018</w:t>
    </w:r>
  </w:p>
  <w:p w14:paraId="6434B661" w14:textId="711A8C1D" w:rsidR="00164F77" w:rsidRDefault="00164F77" w:rsidP="00975916">
    <w:pPr>
      <w:pStyle w:val="Subttulo"/>
    </w:pPr>
    <w:r>
      <w:t>Redes de Computadores – ADEETC/ISEL/IPL</w:t>
    </w:r>
    <w:r>
      <w:tab/>
    </w:r>
    <w:r>
      <w:tab/>
    </w:r>
    <w:r>
      <w:tab/>
      <w:t>Semestre de Inverno 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Ttulo1"/>
      <w:lvlText w:val="Article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no Cruz">
    <w15:presenceInfo w15:providerId="AD" w15:userId="S::ncruz@deetc.isel.pt::c5c087ef-39d9-4cb4-b57d-ffec4c7a8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5835"/>
    <w:rsid w:val="00007349"/>
    <w:rsid w:val="000076D5"/>
    <w:rsid w:val="00007FD5"/>
    <w:rsid w:val="00014246"/>
    <w:rsid w:val="000149CA"/>
    <w:rsid w:val="00015156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0F9B"/>
    <w:rsid w:val="00080A4F"/>
    <w:rsid w:val="0008369E"/>
    <w:rsid w:val="000863D4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582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35DB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33A1"/>
    <w:rsid w:val="00113BDB"/>
    <w:rsid w:val="00115619"/>
    <w:rsid w:val="001178D0"/>
    <w:rsid w:val="00117CE5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0A87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4F77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016C"/>
    <w:rsid w:val="001915B7"/>
    <w:rsid w:val="001921CC"/>
    <w:rsid w:val="00196C04"/>
    <w:rsid w:val="00196E3E"/>
    <w:rsid w:val="00197B5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2F15"/>
    <w:rsid w:val="001C44E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272AF"/>
    <w:rsid w:val="002306C0"/>
    <w:rsid w:val="0023149E"/>
    <w:rsid w:val="002315EC"/>
    <w:rsid w:val="0023240F"/>
    <w:rsid w:val="002326CA"/>
    <w:rsid w:val="00232A82"/>
    <w:rsid w:val="00233D2B"/>
    <w:rsid w:val="002340C8"/>
    <w:rsid w:val="00235CCA"/>
    <w:rsid w:val="00236F83"/>
    <w:rsid w:val="00241971"/>
    <w:rsid w:val="00241A88"/>
    <w:rsid w:val="00244E17"/>
    <w:rsid w:val="0024560C"/>
    <w:rsid w:val="00245A46"/>
    <w:rsid w:val="00246745"/>
    <w:rsid w:val="00247A36"/>
    <w:rsid w:val="002579E9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77FB0"/>
    <w:rsid w:val="00283422"/>
    <w:rsid w:val="002839A9"/>
    <w:rsid w:val="00284FF7"/>
    <w:rsid w:val="002864CC"/>
    <w:rsid w:val="00286E1D"/>
    <w:rsid w:val="00292C03"/>
    <w:rsid w:val="002935B7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A12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57F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BD7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344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5C4A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104A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4F09"/>
    <w:rsid w:val="00495442"/>
    <w:rsid w:val="004954C6"/>
    <w:rsid w:val="00497667"/>
    <w:rsid w:val="004A0870"/>
    <w:rsid w:val="004A1205"/>
    <w:rsid w:val="004A3710"/>
    <w:rsid w:val="004A3E0C"/>
    <w:rsid w:val="004A53DB"/>
    <w:rsid w:val="004A74D3"/>
    <w:rsid w:val="004B0D44"/>
    <w:rsid w:val="004B23D1"/>
    <w:rsid w:val="004B2FAC"/>
    <w:rsid w:val="004B4BD3"/>
    <w:rsid w:val="004B5D65"/>
    <w:rsid w:val="004B6CA4"/>
    <w:rsid w:val="004B6DD0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27EE"/>
    <w:rsid w:val="004E303E"/>
    <w:rsid w:val="004E6287"/>
    <w:rsid w:val="004F183A"/>
    <w:rsid w:val="004F23B2"/>
    <w:rsid w:val="004F2E7F"/>
    <w:rsid w:val="004F3B8A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47E3"/>
    <w:rsid w:val="005249C0"/>
    <w:rsid w:val="00525336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2BE"/>
    <w:rsid w:val="00554419"/>
    <w:rsid w:val="005550CF"/>
    <w:rsid w:val="005561C9"/>
    <w:rsid w:val="005611F0"/>
    <w:rsid w:val="00561988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74D7E"/>
    <w:rsid w:val="00581F8B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2FDE"/>
    <w:rsid w:val="005C3A15"/>
    <w:rsid w:val="005C4050"/>
    <w:rsid w:val="005C60AF"/>
    <w:rsid w:val="005C67E1"/>
    <w:rsid w:val="005C6EA3"/>
    <w:rsid w:val="005C74AF"/>
    <w:rsid w:val="005D0562"/>
    <w:rsid w:val="005D20C1"/>
    <w:rsid w:val="005D3788"/>
    <w:rsid w:val="005D3AE0"/>
    <w:rsid w:val="005E07F4"/>
    <w:rsid w:val="005E0900"/>
    <w:rsid w:val="005E0C07"/>
    <w:rsid w:val="005E21AD"/>
    <w:rsid w:val="005E2C10"/>
    <w:rsid w:val="005E6540"/>
    <w:rsid w:val="005E7D4B"/>
    <w:rsid w:val="005F2FE0"/>
    <w:rsid w:val="005F39DC"/>
    <w:rsid w:val="005F41EB"/>
    <w:rsid w:val="005F68D1"/>
    <w:rsid w:val="005F7DE7"/>
    <w:rsid w:val="005F7EBF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3786E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753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3D9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2F6D"/>
    <w:rsid w:val="006C3625"/>
    <w:rsid w:val="006C3C13"/>
    <w:rsid w:val="006C4C40"/>
    <w:rsid w:val="006C57DD"/>
    <w:rsid w:val="006C6134"/>
    <w:rsid w:val="006C6B16"/>
    <w:rsid w:val="006D0570"/>
    <w:rsid w:val="006D0E9B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37EE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526C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270A"/>
    <w:rsid w:val="007B355A"/>
    <w:rsid w:val="007B385E"/>
    <w:rsid w:val="007B3B02"/>
    <w:rsid w:val="007B50E6"/>
    <w:rsid w:val="007B748C"/>
    <w:rsid w:val="007B79CD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BF5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331D"/>
    <w:rsid w:val="007F4F41"/>
    <w:rsid w:val="007F4F85"/>
    <w:rsid w:val="00800F07"/>
    <w:rsid w:val="00805F73"/>
    <w:rsid w:val="00807434"/>
    <w:rsid w:val="00807506"/>
    <w:rsid w:val="008121DD"/>
    <w:rsid w:val="008125B7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49C"/>
    <w:rsid w:val="00826CAB"/>
    <w:rsid w:val="00827897"/>
    <w:rsid w:val="00827A1A"/>
    <w:rsid w:val="008302AB"/>
    <w:rsid w:val="0083158A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51D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752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60158"/>
    <w:rsid w:val="00960A76"/>
    <w:rsid w:val="00961E21"/>
    <w:rsid w:val="00962372"/>
    <w:rsid w:val="009628EC"/>
    <w:rsid w:val="00962BF0"/>
    <w:rsid w:val="00963942"/>
    <w:rsid w:val="0097021B"/>
    <w:rsid w:val="00970468"/>
    <w:rsid w:val="00971CF5"/>
    <w:rsid w:val="00973936"/>
    <w:rsid w:val="00974B8C"/>
    <w:rsid w:val="0097559B"/>
    <w:rsid w:val="009757C1"/>
    <w:rsid w:val="00975916"/>
    <w:rsid w:val="00977C03"/>
    <w:rsid w:val="009819F8"/>
    <w:rsid w:val="00981CA4"/>
    <w:rsid w:val="00982CCD"/>
    <w:rsid w:val="00983DAA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5B06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36F6A"/>
    <w:rsid w:val="00A4259E"/>
    <w:rsid w:val="00A43BF9"/>
    <w:rsid w:val="00A45DBF"/>
    <w:rsid w:val="00A46852"/>
    <w:rsid w:val="00A47CF1"/>
    <w:rsid w:val="00A50989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2AA2"/>
    <w:rsid w:val="00A94C7D"/>
    <w:rsid w:val="00A95598"/>
    <w:rsid w:val="00AA0004"/>
    <w:rsid w:val="00AA1247"/>
    <w:rsid w:val="00AA1827"/>
    <w:rsid w:val="00AA1E22"/>
    <w:rsid w:val="00AA2BA5"/>
    <w:rsid w:val="00AA2CB3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17F9"/>
    <w:rsid w:val="00AD289E"/>
    <w:rsid w:val="00AD2BC8"/>
    <w:rsid w:val="00AD32D9"/>
    <w:rsid w:val="00AD3B40"/>
    <w:rsid w:val="00AD5910"/>
    <w:rsid w:val="00AD5C4D"/>
    <w:rsid w:val="00AD65C4"/>
    <w:rsid w:val="00AD688E"/>
    <w:rsid w:val="00AD6D55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54AE"/>
    <w:rsid w:val="00B21203"/>
    <w:rsid w:val="00B2218E"/>
    <w:rsid w:val="00B224FA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3626A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56EE7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90362"/>
    <w:rsid w:val="00B90B64"/>
    <w:rsid w:val="00B91C9A"/>
    <w:rsid w:val="00B92C4D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2DA9"/>
    <w:rsid w:val="00C74807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F22"/>
    <w:rsid w:val="00CB68B6"/>
    <w:rsid w:val="00CB6D05"/>
    <w:rsid w:val="00CC0E4C"/>
    <w:rsid w:val="00CC1A2C"/>
    <w:rsid w:val="00CC56CE"/>
    <w:rsid w:val="00CD3B73"/>
    <w:rsid w:val="00CD5FE6"/>
    <w:rsid w:val="00CE0406"/>
    <w:rsid w:val="00CE353F"/>
    <w:rsid w:val="00CE3798"/>
    <w:rsid w:val="00CE3804"/>
    <w:rsid w:val="00CE4A1F"/>
    <w:rsid w:val="00CE6634"/>
    <w:rsid w:val="00CE6A4E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8F0"/>
    <w:rsid w:val="00D71AA6"/>
    <w:rsid w:val="00D72DF4"/>
    <w:rsid w:val="00D74912"/>
    <w:rsid w:val="00D749D9"/>
    <w:rsid w:val="00D751A1"/>
    <w:rsid w:val="00D76B75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87213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B8E"/>
    <w:rsid w:val="00DB4A82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32DF"/>
    <w:rsid w:val="00DE3A45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F16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1BA6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5B58"/>
    <w:rsid w:val="00E7788A"/>
    <w:rsid w:val="00E77CC8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751C"/>
    <w:rsid w:val="00E97CFB"/>
    <w:rsid w:val="00E97F40"/>
    <w:rsid w:val="00EA3C7E"/>
    <w:rsid w:val="00EA4DD6"/>
    <w:rsid w:val="00EA5BD1"/>
    <w:rsid w:val="00EB1F6F"/>
    <w:rsid w:val="00EB1F76"/>
    <w:rsid w:val="00EB25C5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53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1DC1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6205"/>
    <w:rsid w:val="00F76428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696"/>
    <w:rsid w:val="00FB26DF"/>
    <w:rsid w:val="00FB31E6"/>
    <w:rsid w:val="00FB3861"/>
    <w:rsid w:val="00FB3D08"/>
    <w:rsid w:val="00FB5474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Ttulo1">
    <w:name w:val="heading 1"/>
    <w:basedOn w:val="Normal"/>
    <w:next w:val="Normal"/>
    <w:link w:val="Ttulo1Carte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te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te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5916"/>
  </w:style>
  <w:style w:type="paragraph" w:styleId="Rodap">
    <w:name w:val="footer"/>
    <w:basedOn w:val="Normal"/>
    <w:link w:val="Rodap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5916"/>
  </w:style>
  <w:style w:type="paragraph" w:styleId="Ttulo">
    <w:name w:val="Title"/>
    <w:basedOn w:val="Normal"/>
    <w:next w:val="Normal"/>
    <w:link w:val="TtuloCarte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975916"/>
    <w:rPr>
      <w:rFonts w:asciiTheme="majorHAnsi" w:hAnsiTheme="majorHAnsi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975916"/>
    <w:rPr>
      <w:rFonts w:asciiTheme="majorHAnsi" w:hAnsiTheme="majorHAnsi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975916"/>
    <w:rPr>
      <w:rFonts w:asciiTheme="majorHAnsi" w:hAnsiTheme="majorHAnsi"/>
      <w:i/>
      <w:iCs/>
      <w:szCs w:val="24"/>
    </w:rPr>
  </w:style>
  <w:style w:type="character" w:customStyle="1" w:styleId="Ttulo9Carter">
    <w:name w:val="Título 9 Caráter"/>
    <w:basedOn w:val="Tipodeletrapredefinidodopargrafo"/>
    <w:link w:val="Ttulo9"/>
    <w:rsid w:val="00975916"/>
    <w:rPr>
      <w:rFonts w:asciiTheme="majorHAnsi" w:eastAsiaTheme="majorEastAsia" w:hAnsiTheme="majorHAnsi"/>
    </w:rPr>
  </w:style>
  <w:style w:type="character" w:styleId="Forte">
    <w:name w:val="Strong"/>
    <w:basedOn w:val="Tipodeletrapredefinidodopargrafo"/>
    <w:uiPriority w:val="22"/>
    <w:qFormat/>
    <w:rsid w:val="00975916"/>
    <w:rPr>
      <w:b/>
      <w:bCs/>
    </w:rPr>
  </w:style>
  <w:style w:type="character" w:styleId="nfase">
    <w:name w:val="Emphasis"/>
    <w:basedOn w:val="Tipodeletrapredefinidodopargrafo"/>
    <w:uiPriority w:val="20"/>
    <w:qFormat/>
    <w:rsid w:val="00975916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link w:val="SemEspaamentoCarter"/>
    <w:uiPriority w:val="1"/>
    <w:qFormat/>
    <w:rsid w:val="00975916"/>
    <w:rPr>
      <w:szCs w:val="32"/>
    </w:rPr>
  </w:style>
  <w:style w:type="paragraph" w:styleId="PargrafodaLista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975916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5916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5916"/>
    <w:rPr>
      <w:b/>
      <w:i/>
      <w:sz w:val="24"/>
    </w:rPr>
  </w:style>
  <w:style w:type="character" w:styleId="nfaseDiscreta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nfaseIntensa">
    <w:name w:val="Intense Emphasis"/>
    <w:basedOn w:val="Tipodeletrapredefinidodopargrafo"/>
    <w:uiPriority w:val="21"/>
    <w:qFormat/>
    <w:rsid w:val="00975916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975916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975916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75916"/>
    <w:pPr>
      <w:outlineLvl w:val="9"/>
    </w:pPr>
  </w:style>
  <w:style w:type="table" w:styleId="TabelacomGrelha">
    <w:name w:val="Table Grid"/>
    <w:basedOn w:val="Tabela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anormal"/>
    <w:next w:val="TabelacomGrelha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SemEspaamento"/>
    <w:link w:val="HipoteseChar"/>
    <w:qFormat/>
    <w:rsid w:val="001178D0"/>
    <w:pPr>
      <w:spacing w:before="40" w:after="4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SemEspaamentoCarter"/>
    <w:link w:val="Hipotese"/>
    <w:rsid w:val="001178D0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SemEspaamento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Tipodeletrapredefinidodopargrafo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SemEspaamentoCarte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Semlista"/>
    <w:uiPriority w:val="99"/>
    <w:rsid w:val="00F74DD9"/>
    <w:pPr>
      <w:numPr>
        <w:numId w:val="4"/>
      </w:numPr>
    </w:pPr>
  </w:style>
  <w:style w:type="character" w:styleId="Hiperligao">
    <w:name w:val="Hyperlink"/>
    <w:basedOn w:val="Tipodeletrapredefinidodopargrafo"/>
    <w:unhideWhenUsed/>
    <w:rsid w:val="00FB31E6"/>
    <w:rPr>
      <w:color w:val="0000FF"/>
      <w:u w:val="single"/>
    </w:rPr>
  </w:style>
  <w:style w:type="paragraph" w:styleId="Corpodetexto">
    <w:name w:val="Body Text"/>
    <w:basedOn w:val="Normal"/>
    <w:link w:val="CorpodetextoCarte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CorpodetextoCarter">
    <w:name w:val="Corpo de texto Caráter"/>
    <w:basedOn w:val="Tipodeletrapredefinidodopargrafo"/>
    <w:link w:val="Corpodetexto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elanormal"/>
    <w:next w:val="TabelacomGrelha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Tipodeletrapredefinidodopargrafo"/>
    <w:rsid w:val="00ED53DF"/>
  </w:style>
  <w:style w:type="paragraph" w:styleId="Textodebalo">
    <w:name w:val="Balloon Text"/>
    <w:basedOn w:val="Normal"/>
    <w:link w:val="TextodebaloCarter"/>
    <w:uiPriority w:val="99"/>
    <w:semiHidden/>
    <w:unhideWhenUsed/>
    <w:rsid w:val="0063786E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786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47806B-E4D9-4C99-A5F8-0ACA1822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1035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LUIS CARLOS SEMEDO DA FONSECA</cp:lastModifiedBy>
  <cp:revision>85</cp:revision>
  <cp:lastPrinted>2018-11-08T11:17:00Z</cp:lastPrinted>
  <dcterms:created xsi:type="dcterms:W3CDTF">2012-11-08T14:27:00Z</dcterms:created>
  <dcterms:modified xsi:type="dcterms:W3CDTF">2019-04-09T22:38:00Z</dcterms:modified>
</cp:coreProperties>
</file>